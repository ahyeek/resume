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4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208"/>
        <w:gridCol w:w="728"/>
        <w:gridCol w:w="432"/>
        <w:gridCol w:w="18"/>
        <w:gridCol w:w="2392"/>
      </w:tblGrid>
      <w:tr w:rsidR="00505F82" w:rsidTr="00FB695D">
        <w:trPr>
          <w:cantSplit/>
        </w:trPr>
        <w:tc>
          <w:tcPr>
            <w:tcW w:w="74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 xml:space="preserve">TAN SIEOW </w:t>
            </w:r>
            <w:commentRangeStart w:id="0"/>
            <w:r w:rsidRPr="00126D87">
              <w:rPr>
                <w:sz w:val="36"/>
                <w:szCs w:val="36"/>
                <w:u w:val="none"/>
                <w:lang w:val="sv-SE"/>
              </w:rPr>
              <w:t>YEEK</w:t>
            </w:r>
            <w:commentRangeEnd w:id="0"/>
            <w:r w:rsidR="00461248">
              <w:rPr>
                <w:rStyle w:val="CommentReference"/>
                <w:b w:val="0"/>
                <w:bCs w:val="0"/>
                <w:u w:val="none"/>
              </w:rPr>
              <w:commentReference w:id="0"/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8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505F82" w:rsidRPr="0095603D" w:rsidRDefault="001D6305" w:rsidP="0088438C">
            <w:pPr>
              <w:rPr>
                <w:b/>
                <w:sz w:val="16"/>
                <w:szCs w:val="16"/>
                <w:lang w:val="sv-SE"/>
              </w:rPr>
            </w:pPr>
            <w:hyperlink r:id="rId9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</w:p>
          <w:p w:rsidR="00505F82" w:rsidRPr="00BB736A" w:rsidRDefault="00505F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F82" w:rsidRPr="002A626D" w:rsidRDefault="00B13E6E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014770" cy="1171781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638" cy="1176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82" w:rsidRPr="00891F6B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</w:t>
            </w:r>
            <w:r w:rsidR="003F31BB" w:rsidRPr="00BB736A">
              <w:rPr>
                <w:sz w:val="16"/>
                <w:szCs w:val="16"/>
              </w:rPr>
              <w:t>Months’ Notice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ins w:id="2" w:author="bplim" w:date="2013-09-22T18:32:00Z">
              <w:r w:rsidR="00CA2793">
                <w:rPr>
                  <w:bCs/>
                  <w:sz w:val="16"/>
                  <w:szCs w:val="16"/>
                </w:rPr>
                <w:t>s</w:t>
              </w:r>
            </w:ins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creative and </w:t>
            </w:r>
            <w:del w:id="3" w:author="bplim" w:date="2013-09-22T18:33:00Z">
              <w:r w:rsidR="006115CE" w:rsidRPr="00BB736A" w:rsidDel="00CA2793">
                <w:rPr>
                  <w:rFonts w:eastAsia="SimSun"/>
                  <w:sz w:val="16"/>
                  <w:szCs w:val="16"/>
                  <w:lang w:eastAsia="zh-CN"/>
                </w:rPr>
                <w:delText xml:space="preserve">innovation </w:delText>
              </w:r>
            </w:del>
            <w:ins w:id="4" w:author="bplim" w:date="2013-09-22T18:33:00Z">
              <w:r w:rsidR="00CA2793" w:rsidRPr="00BB736A">
                <w:rPr>
                  <w:rFonts w:eastAsia="SimSun"/>
                  <w:sz w:val="16"/>
                  <w:szCs w:val="16"/>
                  <w:lang w:eastAsia="zh-CN"/>
                </w:rPr>
                <w:t>innovati</w:t>
              </w:r>
              <w:r w:rsidR="00CA2793">
                <w:rPr>
                  <w:rFonts w:eastAsia="SimSun"/>
                  <w:sz w:val="16"/>
                  <w:szCs w:val="16"/>
                  <w:lang w:eastAsia="zh-CN"/>
                </w:rPr>
                <w:t>ve</w:t>
              </w:r>
              <w:r w:rsidR="00CA2793" w:rsidRPr="00BB736A">
                <w:rPr>
                  <w:rFonts w:eastAsia="SimSun"/>
                  <w:sz w:val="16"/>
                  <w:szCs w:val="16"/>
                  <w:lang w:eastAsia="zh-CN"/>
                </w:rPr>
                <w:t xml:space="preserve"> </w:t>
              </w:r>
            </w:ins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culture</w:t>
            </w:r>
            <w:ins w:id="5" w:author="bplim" w:date="2013-09-22T18:32:00Z">
              <w:r w:rsidR="00CA2793">
                <w:rPr>
                  <w:rFonts w:eastAsia="SimSun"/>
                  <w:sz w:val="16"/>
                  <w:szCs w:val="16"/>
                  <w:lang w:eastAsia="zh-CN"/>
                </w:rPr>
                <w:t>,</w:t>
              </w:r>
            </w:ins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with </w:t>
            </w:r>
            <w:ins w:id="6" w:author="bplim" w:date="2013-09-22T18:32:00Z">
              <w:r w:rsidR="00CA2793">
                <w:rPr>
                  <w:rFonts w:eastAsia="SimSun"/>
                  <w:sz w:val="16"/>
                  <w:szCs w:val="16"/>
                  <w:lang w:eastAsia="zh-CN"/>
                </w:rPr>
                <w:t xml:space="preserve">a </w:t>
              </w:r>
            </w:ins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great team that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technical </w:t>
            </w:r>
            <w:ins w:id="7" w:author="bplim" w:date="2013-09-22T18:33:00Z">
              <w:r w:rsidR="00CA2793">
                <w:rPr>
                  <w:rFonts w:eastAsia="SimSun"/>
                  <w:sz w:val="16"/>
                  <w:szCs w:val="16"/>
                  <w:lang w:eastAsia="zh-CN"/>
                </w:rPr>
                <w:t xml:space="preserve">skills </w:t>
              </w:r>
            </w:ins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>and 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cutting-edge </w:t>
            </w:r>
            <w:commentRangeStart w:id="8"/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computer vision system </w:t>
            </w:r>
            <w:commentRangeEnd w:id="8"/>
            <w:r w:rsidR="00CA2793">
              <w:rPr>
                <w:rStyle w:val="CommentReference"/>
              </w:rPr>
              <w:commentReference w:id="8"/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SimSun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DF1F8C" w:rsidP="00A44C78">
            <w:pPr>
              <w:jc w:val="both"/>
              <w:rPr>
                <w:bCs/>
                <w:sz w:val="16"/>
                <w:szCs w:val="16"/>
              </w:rPr>
            </w:pPr>
            <w:commentRangeStart w:id="9"/>
            <w:r w:rsidRPr="00DF1F8C">
              <w:rPr>
                <w:bCs/>
                <w:sz w:val="16"/>
                <w:szCs w:val="16"/>
              </w:rPr>
              <w:t>Computer</w:t>
            </w:r>
            <w:commentRangeEnd w:id="9"/>
            <w:r w:rsidR="00CA2793">
              <w:rPr>
                <w:rStyle w:val="CommentReference"/>
              </w:rPr>
              <w:commentReference w:id="9"/>
            </w:r>
            <w:r w:rsidRPr="00DF1F8C">
              <w:rPr>
                <w:bCs/>
                <w:sz w:val="16"/>
                <w:szCs w:val="16"/>
              </w:rPr>
              <w:t xml:space="preserve"> vision, Image Processing, Image Understanding and Analysis, Semantic Technology, High Speed Computing, Artificial Intelligent.</w:t>
            </w:r>
          </w:p>
        </w:tc>
      </w:tr>
      <w:tr w:rsidR="00CA07B4" w:rsidRPr="00734325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1D6305" w:rsidP="0026338A">
            <w:pPr>
              <w:rPr>
                <w:color w:val="000000"/>
                <w:sz w:val="16"/>
                <w:szCs w:val="16"/>
              </w:rPr>
            </w:pPr>
            <w:hyperlink r:id="rId11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1D6305" w:rsidP="0026338A">
            <w:pPr>
              <w:rPr>
                <w:color w:val="000000"/>
                <w:sz w:val="16"/>
                <w:szCs w:val="16"/>
              </w:rPr>
            </w:pPr>
            <w:hyperlink r:id="rId12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commentRangeStart w:id="10"/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  <w:commentRangeEnd w:id="10"/>
            <w:r w:rsidR="002A676B">
              <w:rPr>
                <w:rStyle w:val="CommentReference"/>
              </w:rPr>
              <w:commentReference w:id="10"/>
            </w:r>
          </w:p>
        </w:tc>
      </w:tr>
      <w:tr w:rsidR="00511477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ins w:id="11" w:author="bplim" w:date="2013-09-22T18:36:00Z">
              <w:r w:rsidR="00CA2793">
                <w:rPr>
                  <w:bCs/>
                  <w:sz w:val="16"/>
                  <w:szCs w:val="16"/>
                </w:rPr>
                <w:t xml:space="preserve">of </w:t>
              </w:r>
            </w:ins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AF02E8" w:rsidRPr="00BB736A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4 industries </w:t>
            </w:r>
            <w:del w:id="12" w:author="bplim" w:date="2013-09-22T18:37:00Z">
              <w:r w:rsidRPr="00BB736A" w:rsidDel="00CA2793">
                <w:rPr>
                  <w:bCs/>
                  <w:sz w:val="16"/>
                  <w:szCs w:val="16"/>
                </w:rPr>
                <w:delText xml:space="preserve">used </w:delText>
              </w:r>
            </w:del>
            <w:r w:rsidRPr="00BB736A">
              <w:rPr>
                <w:bCs/>
                <w:sz w:val="16"/>
                <w:szCs w:val="16"/>
              </w:rPr>
              <w:t>products.</w:t>
            </w:r>
          </w:p>
          <w:p w:rsidR="00AF02E8" w:rsidRPr="00BB736A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:rsidR="00AF02E8" w:rsidRPr="00BB736A" w:rsidRDefault="00CA2793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ins w:id="13" w:author="bplim" w:date="2013-09-22T18:39:00Z">
              <w:r>
                <w:rPr>
                  <w:bCs/>
                  <w:sz w:val="16"/>
                  <w:szCs w:val="16"/>
                </w:rPr>
                <w:t>Explored and designed</w:t>
              </w:r>
            </w:ins>
            <w:del w:id="14" w:author="bplim" w:date="2013-09-22T18:39:00Z">
              <w:r w:rsidR="00AF02E8" w:rsidRPr="00BB736A" w:rsidDel="00CA2793">
                <w:rPr>
                  <w:bCs/>
                  <w:sz w:val="16"/>
                  <w:szCs w:val="16"/>
                </w:rPr>
                <w:delText xml:space="preserve">Leading </w:delText>
              </w:r>
            </w:del>
            <w:ins w:id="15" w:author="bplim" w:date="2013-09-22T18:39:00Z">
              <w:r>
                <w:rPr>
                  <w:bCs/>
                  <w:sz w:val="16"/>
                  <w:szCs w:val="16"/>
                </w:rPr>
                <w:t xml:space="preserve"> </w:t>
              </w:r>
            </w:ins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ins w:id="16" w:author="bplim" w:date="2013-09-22T18:39:00Z">
              <w:r>
                <w:rPr>
                  <w:bCs/>
                  <w:sz w:val="16"/>
                  <w:szCs w:val="16"/>
                </w:rPr>
                <w:t xml:space="preserve">project on quality inspection </w:t>
              </w:r>
            </w:ins>
            <w:del w:id="17" w:author="bplim" w:date="2013-09-22T18:39:00Z">
              <w:r w:rsidR="00AF02E8" w:rsidRPr="00BB736A" w:rsidDel="00CA2793">
                <w:rPr>
                  <w:bCs/>
                  <w:sz w:val="16"/>
                  <w:szCs w:val="16"/>
                </w:rPr>
                <w:delText xml:space="preserve">solution research </w:delText>
              </w:r>
            </w:del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del w:id="18" w:author="bplim" w:date="2013-09-22T18:37:00Z">
              <w:r w:rsidR="00AF02E8" w:rsidRPr="00BB736A" w:rsidDel="00CA2793">
                <w:rPr>
                  <w:bCs/>
                  <w:sz w:val="16"/>
                  <w:szCs w:val="16"/>
                </w:rPr>
                <w:delText>fastest</w:delText>
              </w:r>
            </w:del>
            <w:ins w:id="19" w:author="bplim" w:date="2013-09-22T18:37:00Z">
              <w:r w:rsidRPr="00BB736A">
                <w:rPr>
                  <w:bCs/>
                  <w:sz w:val="16"/>
                  <w:szCs w:val="16"/>
                </w:rPr>
                <w:t>faste</w:t>
              </w:r>
              <w:r>
                <w:rPr>
                  <w:bCs/>
                  <w:sz w:val="16"/>
                  <w:szCs w:val="16"/>
                </w:rPr>
                <w:t xml:space="preserve">r and </w:t>
              </w:r>
            </w:ins>
            <w:del w:id="20" w:author="bplim" w:date="2013-09-22T18:37:00Z">
              <w:r w:rsidR="00AF02E8" w:rsidRPr="00BB736A" w:rsidDel="00CA2793">
                <w:rPr>
                  <w:bCs/>
                  <w:sz w:val="16"/>
                  <w:szCs w:val="16"/>
                </w:rPr>
                <w:delText xml:space="preserve">, </w:delText>
              </w:r>
            </w:del>
            <w:r w:rsidR="00AF02E8" w:rsidRPr="00BB736A">
              <w:rPr>
                <w:bCs/>
                <w:sz w:val="16"/>
                <w:szCs w:val="16"/>
              </w:rPr>
              <w:t>highe</w:t>
            </w:r>
            <w:ins w:id="21" w:author="bplim" w:date="2013-09-22T18:37:00Z">
              <w:r>
                <w:rPr>
                  <w:bCs/>
                  <w:sz w:val="16"/>
                  <w:szCs w:val="16"/>
                </w:rPr>
                <w:t>r</w:t>
              </w:r>
            </w:ins>
            <w:del w:id="22" w:author="bplim" w:date="2013-09-22T18:37:00Z">
              <w:r w:rsidR="00AF02E8" w:rsidRPr="00BB736A" w:rsidDel="00CA2793">
                <w:rPr>
                  <w:bCs/>
                  <w:sz w:val="16"/>
                  <w:szCs w:val="16"/>
                </w:rPr>
                <w:delText>st</w:delText>
              </w:r>
            </w:del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del w:id="23" w:author="bplim" w:date="2013-09-22T18:40:00Z">
              <w:r w:rsidR="00AF02E8" w:rsidRPr="00BB736A" w:rsidDel="00CA2793">
                <w:rPr>
                  <w:bCs/>
                  <w:sz w:val="16"/>
                  <w:szCs w:val="16"/>
                </w:rPr>
                <w:delText xml:space="preserve">), </w:delText>
              </w:r>
            </w:del>
            <w:ins w:id="24" w:author="bplim" w:date="2013-09-22T18:40:00Z">
              <w:r w:rsidRPr="00BB736A">
                <w:rPr>
                  <w:bCs/>
                  <w:sz w:val="16"/>
                  <w:szCs w:val="16"/>
                </w:rPr>
                <w:t>)</w:t>
              </w:r>
              <w:r>
                <w:rPr>
                  <w:bCs/>
                  <w:sz w:val="16"/>
                  <w:szCs w:val="16"/>
                </w:rPr>
                <w:t xml:space="preserve"> and </w:t>
              </w:r>
            </w:ins>
            <w:r w:rsidR="00AF02E8" w:rsidRPr="00BB736A">
              <w:rPr>
                <w:bCs/>
                <w:sz w:val="16"/>
                <w:szCs w:val="16"/>
              </w:rPr>
              <w:t>100% inspection coverage</w:t>
            </w:r>
            <w:del w:id="25" w:author="bplim" w:date="2013-09-22T18:40:00Z">
              <w:r w:rsidR="00AF02E8" w:rsidRPr="00BB736A" w:rsidDel="00CA2793">
                <w:rPr>
                  <w:bCs/>
                  <w:sz w:val="16"/>
                  <w:szCs w:val="16"/>
                </w:rPr>
                <w:delText>, quality inspection tools</w:delText>
              </w:r>
            </w:del>
            <w:r w:rsidR="00AF02E8" w:rsidRPr="00BB736A">
              <w:rPr>
                <w:bCs/>
                <w:sz w:val="16"/>
                <w:szCs w:val="16"/>
              </w:rPr>
              <w:t xml:space="preserve"> for wafer bumping and solar industry stencil.</w:t>
            </w:r>
          </w:p>
          <w:p w:rsidR="00AF02E8" w:rsidRPr="006F024E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ins w:id="26" w:author="bplim" w:date="2013-09-22T18:38:00Z">
              <w:r w:rsidR="00CA2793">
                <w:rPr>
                  <w:bCs/>
                  <w:sz w:val="16"/>
                  <w:szCs w:val="16"/>
                </w:rPr>
                <w:t xml:space="preserve">projects on </w:t>
              </w:r>
            </w:ins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del w:id="27" w:author="bplim" w:date="2013-09-22T18:41:00Z">
              <w:r w:rsidRPr="006F024E" w:rsidDel="00CA2793">
                <w:rPr>
                  <w:bCs/>
                  <w:sz w:val="16"/>
                  <w:szCs w:val="16"/>
                </w:rPr>
                <w:delText xml:space="preserve"> during master research</w:delText>
              </w:r>
            </w:del>
            <w:ins w:id="28" w:author="bplim" w:date="2013-09-22T18:38:00Z">
              <w:r w:rsidR="00CA2793">
                <w:rPr>
                  <w:bCs/>
                  <w:sz w:val="16"/>
                  <w:szCs w:val="16"/>
                </w:rPr>
                <w:t>, leading to</w:t>
              </w:r>
            </w:ins>
            <w:del w:id="29" w:author="bplim" w:date="2013-09-22T18:38:00Z">
              <w:r w:rsidRPr="006F024E" w:rsidDel="00CA2793">
                <w:rPr>
                  <w:bCs/>
                  <w:sz w:val="16"/>
                  <w:szCs w:val="16"/>
                </w:rPr>
                <w:delText>.</w:delText>
              </w:r>
            </w:del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del w:id="30" w:author="bplim" w:date="2013-09-22T18:42:00Z">
              <w:r w:rsidDel="001D6305">
                <w:rPr>
                  <w:bCs/>
                  <w:sz w:val="16"/>
                  <w:szCs w:val="16"/>
                </w:rPr>
                <w:delText>published</w:delText>
              </w:r>
            </w:del>
            <w:ins w:id="31" w:author="bplim" w:date="2013-09-22T18:42:00Z">
              <w:r w:rsidR="001D6305">
                <w:rPr>
                  <w:bCs/>
                  <w:sz w:val="16"/>
                  <w:szCs w:val="16"/>
                </w:rPr>
                <w:t>publications</w:t>
              </w:r>
            </w:ins>
            <w:r w:rsidRPr="006F024E">
              <w:rPr>
                <w:bCs/>
                <w:sz w:val="16"/>
                <w:szCs w:val="16"/>
              </w:rPr>
              <w:t>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ins w:id="32" w:author="bplim" w:date="2013-09-22T18:40:00Z">
              <w:r w:rsidR="00CA2793">
                <w:rPr>
                  <w:bCs/>
                  <w:sz w:val="16"/>
                  <w:szCs w:val="16"/>
                </w:rPr>
                <w:t xml:space="preserve"> of</w:t>
              </w:r>
            </w:ins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Machine Learning techniques, </w:t>
            </w:r>
            <w:r w:rsidRPr="00BB736A">
              <w:rPr>
                <w:bCs/>
                <w:sz w:val="16"/>
                <w:szCs w:val="16"/>
              </w:rPr>
              <w:t>Neural Network, Fuzzy logic and Genetic Algorithm:</w:t>
            </w:r>
          </w:p>
          <w:p w:rsidR="00242B58" w:rsidRPr="00BB736A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del w:id="33" w:author="bplim" w:date="2013-09-22T18:40:00Z">
              <w:r w:rsidRPr="00BB736A" w:rsidDel="00CA2793">
                <w:rPr>
                  <w:bCs/>
                  <w:sz w:val="16"/>
                  <w:szCs w:val="16"/>
                </w:rPr>
                <w:delText xml:space="preserve">i.e. </w:delText>
              </w:r>
            </w:del>
            <w:ins w:id="34" w:author="bplim" w:date="2013-09-22T18:40:00Z">
              <w:r w:rsidR="00CA2793">
                <w:rPr>
                  <w:bCs/>
                  <w:sz w:val="16"/>
                  <w:szCs w:val="16"/>
                </w:rPr>
                <w:t xml:space="preserve">e.g. </w:t>
              </w:r>
            </w:ins>
            <w:r w:rsidRPr="00BB736A">
              <w:rPr>
                <w:bCs/>
                <w:sz w:val="16"/>
                <w:szCs w:val="16"/>
              </w:rPr>
              <w:t xml:space="preserve">Solving </w:t>
            </w:r>
            <w:commentRangeStart w:id="35"/>
            <w:r w:rsidRPr="00BB736A">
              <w:rPr>
                <w:bCs/>
                <w:sz w:val="16"/>
                <w:szCs w:val="16"/>
              </w:rPr>
              <w:t xml:space="preserve">Vehicle Routing Problem </w:t>
            </w:r>
            <w:commentRangeEnd w:id="35"/>
            <w:r w:rsidR="00CA2793">
              <w:rPr>
                <w:rStyle w:val="CommentReference"/>
              </w:rPr>
              <w:commentReference w:id="35"/>
            </w:r>
            <w:r w:rsidRPr="00BB736A">
              <w:rPr>
                <w:bCs/>
                <w:sz w:val="16"/>
                <w:szCs w:val="16"/>
              </w:rPr>
              <w:t xml:space="preserve">using GA); </w:t>
            </w:r>
            <w:del w:id="36" w:author="bplim" w:date="2013-09-22T18:41:00Z">
              <w:r w:rsidRPr="00BB736A" w:rsidDel="00CA2793">
                <w:rPr>
                  <w:bCs/>
                  <w:sz w:val="16"/>
                  <w:szCs w:val="16"/>
                </w:rPr>
                <w:delText xml:space="preserve">code </w:delText>
              </w:r>
            </w:del>
            <w:ins w:id="37" w:author="bplim" w:date="2013-09-22T18:41:00Z">
              <w:r w:rsidR="00CA2793">
                <w:rPr>
                  <w:bCs/>
                  <w:sz w:val="16"/>
                  <w:szCs w:val="16"/>
                </w:rPr>
                <w:t>C</w:t>
              </w:r>
              <w:r w:rsidR="00CA2793" w:rsidRPr="00BB736A">
                <w:rPr>
                  <w:bCs/>
                  <w:sz w:val="16"/>
                  <w:szCs w:val="16"/>
                </w:rPr>
                <w:t>ode</w:t>
              </w:r>
              <w:r w:rsidR="00CA2793">
                <w:rPr>
                  <w:bCs/>
                  <w:sz w:val="16"/>
                  <w:szCs w:val="16"/>
                </w:rPr>
                <w:t xml:space="preserve"> is</w:t>
              </w:r>
              <w:r w:rsidR="00CA2793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Pr="00BB736A">
              <w:rPr>
                <w:bCs/>
                <w:sz w:val="16"/>
                <w:szCs w:val="16"/>
              </w:rPr>
              <w:t>available online</w:t>
            </w:r>
            <w:del w:id="38" w:author="bplim" w:date="2013-09-22T18:41:00Z">
              <w:r w:rsidRPr="00BB736A" w:rsidDel="00CA2793">
                <w:rPr>
                  <w:bCs/>
                  <w:sz w:val="16"/>
                  <w:szCs w:val="16"/>
                </w:rPr>
                <w:delText xml:space="preserve"> for students</w:delText>
              </w:r>
            </w:del>
            <w:r w:rsidRPr="00BB736A">
              <w:rPr>
                <w:bCs/>
                <w:sz w:val="16"/>
                <w:szCs w:val="16"/>
              </w:rPr>
              <w:t>.</w:t>
            </w:r>
          </w:p>
          <w:p w:rsidR="00242B58" w:rsidRPr="00BB736A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242B58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Supervised 2 master students in Genetic Algorithm research and implementation.</w:t>
            </w:r>
          </w:p>
          <w:p w:rsidR="00FE62B1" w:rsidRPr="00BB736A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 in Apache Hadoop and Apache Mahout for performing large data set processing.</w:t>
            </w:r>
          </w:p>
        </w:tc>
      </w:tr>
      <w:tr w:rsidR="00E344EA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ins w:id="39" w:author="bplim" w:date="2013-09-22T18:42:00Z">
              <w:r w:rsidR="001D6305">
                <w:rPr>
                  <w:bCs/>
                  <w:sz w:val="16"/>
                  <w:szCs w:val="16"/>
                </w:rPr>
                <w:t xml:space="preserve"> of</w:t>
              </w:r>
            </w:ins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:rsidR="00384CCF" w:rsidRDefault="001D6305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ins w:id="40" w:author="bplim" w:date="2013-09-22T18:42:00Z">
              <w:r>
                <w:rPr>
                  <w:bCs/>
                  <w:sz w:val="16"/>
                  <w:szCs w:val="16"/>
                </w:rPr>
                <w:t xml:space="preserve">Developed </w:t>
              </w:r>
            </w:ins>
            <w:r w:rsidR="00384CCF">
              <w:rPr>
                <w:bCs/>
                <w:sz w:val="16"/>
                <w:szCs w:val="16"/>
              </w:rPr>
              <w:t xml:space="preserve">2 </w:t>
            </w:r>
            <w:del w:id="41" w:author="bplim" w:date="2013-09-22T18:42:00Z">
              <w:r w:rsidR="00384CCF" w:rsidDel="001D6305">
                <w:rPr>
                  <w:bCs/>
                  <w:sz w:val="16"/>
                  <w:szCs w:val="16"/>
                </w:rPr>
                <w:delText>Proof</w:delText>
              </w:r>
            </w:del>
            <w:ins w:id="42" w:author="bplim" w:date="2013-09-22T18:42:00Z">
              <w:r>
                <w:rPr>
                  <w:bCs/>
                  <w:sz w:val="16"/>
                  <w:szCs w:val="16"/>
                </w:rPr>
                <w:t>proof</w:t>
              </w:r>
            </w:ins>
            <w:r w:rsidR="00384CCF">
              <w:rPr>
                <w:bCs/>
                <w:sz w:val="16"/>
                <w:szCs w:val="16"/>
              </w:rPr>
              <w:t>-of-</w:t>
            </w:r>
            <w:del w:id="43" w:author="bplim" w:date="2013-09-22T18:42:00Z">
              <w:r w:rsidR="00384CCF" w:rsidDel="001D6305">
                <w:rPr>
                  <w:bCs/>
                  <w:sz w:val="16"/>
                  <w:szCs w:val="16"/>
                </w:rPr>
                <w:delText xml:space="preserve">Concept </w:delText>
              </w:r>
            </w:del>
            <w:ins w:id="44" w:author="bplim" w:date="2013-09-22T18:42:00Z">
              <w:r>
                <w:rPr>
                  <w:bCs/>
                  <w:sz w:val="16"/>
                  <w:szCs w:val="16"/>
                </w:rPr>
                <w:t xml:space="preserve">concept </w:t>
              </w:r>
            </w:ins>
            <w:del w:id="45" w:author="bplim" w:date="2013-09-22T18:42:00Z">
              <w:r w:rsidR="00384CCF" w:rsidDel="001D6305">
                <w:rPr>
                  <w:bCs/>
                  <w:sz w:val="16"/>
                  <w:szCs w:val="16"/>
                </w:rPr>
                <w:delText xml:space="preserve">systems development </w:delText>
              </w:r>
            </w:del>
            <w:r w:rsidR="00384CCF">
              <w:rPr>
                <w:bCs/>
                <w:sz w:val="16"/>
                <w:szCs w:val="16"/>
              </w:rPr>
              <w:t>using Autonomy software (Meaning-based computing).</w:t>
            </w:r>
          </w:p>
          <w:p w:rsidR="00384CCF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ins w:id="46" w:author="bplim" w:date="2013-09-22T18:43:00Z">
              <w:r w:rsidR="001D6305">
                <w:rPr>
                  <w:bCs/>
                  <w:sz w:val="16"/>
                  <w:szCs w:val="16"/>
                </w:rPr>
                <w:t>d</w:t>
              </w:r>
            </w:ins>
            <w:r>
              <w:rPr>
                <w:bCs/>
                <w:sz w:val="16"/>
                <w:szCs w:val="16"/>
              </w:rPr>
              <w:t xml:space="preserve"> a total of RM400k science fund from Ministry of Science and Technology Malaysia for </w:t>
            </w:r>
            <w:ins w:id="47" w:author="bplim" w:date="2013-09-22T18:43:00Z">
              <w:r w:rsidR="001D6305">
                <w:rPr>
                  <w:bCs/>
                  <w:sz w:val="16"/>
                  <w:szCs w:val="16"/>
                </w:rPr>
                <w:t xml:space="preserve">an </w:t>
              </w:r>
            </w:ins>
            <w:r>
              <w:rPr>
                <w:bCs/>
                <w:sz w:val="16"/>
                <w:szCs w:val="16"/>
              </w:rPr>
              <w:t>Image Understanding research project.</w:t>
            </w:r>
          </w:p>
          <w:p w:rsidR="00384CCF" w:rsidRDefault="001D6305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ins w:id="48" w:author="bplim" w:date="2013-09-22T18:43:00Z">
              <w:r>
                <w:rPr>
                  <w:bCs/>
                  <w:sz w:val="16"/>
                  <w:szCs w:val="16"/>
                </w:rPr>
                <w:t xml:space="preserve">Published </w:t>
              </w:r>
            </w:ins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del w:id="49" w:author="bplim" w:date="2013-09-22T18:43:00Z">
              <w:r w:rsidR="00384CCF" w:rsidRPr="00BB736A" w:rsidDel="001D6305">
                <w:rPr>
                  <w:bCs/>
                  <w:sz w:val="16"/>
                  <w:szCs w:val="16"/>
                </w:rPr>
                <w:delText xml:space="preserve"> </w:delText>
              </w:r>
              <w:r w:rsidR="00384CCF" w:rsidDel="001D6305">
                <w:rPr>
                  <w:bCs/>
                  <w:sz w:val="16"/>
                  <w:szCs w:val="16"/>
                </w:rPr>
                <w:delText>published</w:delText>
              </w:r>
            </w:del>
            <w:r w:rsidR="00384CCF" w:rsidRPr="00BB736A">
              <w:rPr>
                <w:bCs/>
                <w:sz w:val="16"/>
                <w:szCs w:val="16"/>
              </w:rPr>
              <w:t>;</w:t>
            </w:r>
            <w:ins w:id="50" w:author="bplim" w:date="2013-09-22T18:43:00Z">
              <w:r>
                <w:rPr>
                  <w:bCs/>
                  <w:sz w:val="16"/>
                  <w:szCs w:val="16"/>
                </w:rPr>
                <w:t xml:space="preserve"> disclosed</w:t>
              </w:r>
            </w:ins>
            <w:r w:rsidR="00384CCF">
              <w:rPr>
                <w:bCs/>
                <w:sz w:val="16"/>
                <w:szCs w:val="16"/>
              </w:rPr>
              <w:t xml:space="preserve"> 12 patents</w:t>
            </w:r>
            <w:del w:id="51" w:author="bplim" w:date="2013-09-22T18:44:00Z">
              <w:r w:rsidR="00384CCF" w:rsidDel="001D6305">
                <w:rPr>
                  <w:bCs/>
                  <w:sz w:val="16"/>
                  <w:szCs w:val="16"/>
                </w:rPr>
                <w:delText xml:space="preserve"> disclosed</w:delText>
              </w:r>
            </w:del>
            <w:r w:rsidR="00384CCF">
              <w:rPr>
                <w:bCs/>
                <w:sz w:val="16"/>
                <w:szCs w:val="16"/>
              </w:rPr>
              <w:t>,</w:t>
            </w:r>
            <w:ins w:id="52" w:author="bplim" w:date="2013-09-22T18:44:00Z">
              <w:r>
                <w:rPr>
                  <w:bCs/>
                  <w:sz w:val="16"/>
                  <w:szCs w:val="16"/>
                </w:rPr>
                <w:t xml:space="preserve"> filed</w:t>
              </w:r>
            </w:ins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del w:id="53" w:author="bplim" w:date="2013-09-22T18:44:00Z">
              <w:r w:rsidR="00384CCF" w:rsidRPr="00BB736A" w:rsidDel="001D6305">
                <w:rPr>
                  <w:bCs/>
                  <w:sz w:val="16"/>
                  <w:szCs w:val="16"/>
                </w:rPr>
                <w:delText xml:space="preserve"> </w:delText>
              </w:r>
              <w:r w:rsidR="00384CCF" w:rsidDel="001D6305">
                <w:rPr>
                  <w:bCs/>
                  <w:sz w:val="16"/>
                  <w:szCs w:val="16"/>
                </w:rPr>
                <w:delText>filed</w:delText>
              </w:r>
            </w:del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:rsidR="00384CCF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del w:id="54" w:author="bplim" w:date="2013-09-22T18:44:00Z">
              <w:r w:rsidDel="001D6305">
                <w:rPr>
                  <w:bCs/>
                  <w:sz w:val="16"/>
                  <w:szCs w:val="16"/>
                </w:rPr>
                <w:delText xml:space="preserve">1 </w:delText>
              </w:r>
            </w:del>
            <w:ins w:id="55" w:author="bplim" w:date="2013-09-22T18:44:00Z">
              <w:r w:rsidR="001D6305">
                <w:rPr>
                  <w:bCs/>
                  <w:sz w:val="16"/>
                  <w:szCs w:val="16"/>
                </w:rPr>
                <w:t xml:space="preserve">an </w:t>
              </w:r>
            </w:ins>
            <w:del w:id="56" w:author="bplim" w:date="2013-09-22T18:44:00Z">
              <w:r w:rsidDel="001D6305">
                <w:rPr>
                  <w:bCs/>
                  <w:sz w:val="16"/>
                  <w:szCs w:val="16"/>
                </w:rPr>
                <w:delText xml:space="preserve">Image </w:delText>
              </w:r>
            </w:del>
            <w:ins w:id="57" w:author="bplim" w:date="2013-09-22T18:44:00Z">
              <w:r w:rsidR="001D6305">
                <w:rPr>
                  <w:bCs/>
                  <w:sz w:val="16"/>
                  <w:szCs w:val="16"/>
                </w:rPr>
                <w:t xml:space="preserve">image </w:t>
              </w:r>
            </w:ins>
            <w:del w:id="58" w:author="bplim" w:date="2013-09-22T18:44:00Z">
              <w:r w:rsidDel="001D6305">
                <w:rPr>
                  <w:bCs/>
                  <w:sz w:val="16"/>
                  <w:szCs w:val="16"/>
                </w:rPr>
                <w:delText xml:space="preserve">Understanding </w:delText>
              </w:r>
            </w:del>
            <w:ins w:id="59" w:author="bplim" w:date="2013-09-22T18:44:00Z">
              <w:r w:rsidR="001D6305">
                <w:rPr>
                  <w:bCs/>
                  <w:sz w:val="16"/>
                  <w:szCs w:val="16"/>
                </w:rPr>
                <w:t xml:space="preserve">understanding </w:t>
              </w:r>
            </w:ins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:rsidR="00384CCF" w:rsidRPr="00BB736A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commentRangeStart w:id="60"/>
            <w:r>
              <w:rPr>
                <w:bCs/>
                <w:sz w:val="16"/>
                <w:szCs w:val="16"/>
              </w:rPr>
              <w:t>Linking</w:t>
            </w:r>
            <w:commentRangeEnd w:id="60"/>
            <w:r w:rsidR="001D6305">
              <w:rPr>
                <w:rStyle w:val="CommentReference"/>
              </w:rPr>
              <w:commentReference w:id="60"/>
            </w:r>
            <w:r>
              <w:rPr>
                <w:bCs/>
                <w:sz w:val="16"/>
                <w:szCs w:val="16"/>
              </w:rPr>
              <w:t xml:space="preserve"> Image Understanding prototype to Linked Open Data (LOD) to enrich image content and annotate images by constructing </w:t>
            </w:r>
            <w:ins w:id="61" w:author="bplim" w:date="2013-09-22T18:50:00Z">
              <w:r w:rsidR="001D6305">
                <w:rPr>
                  <w:bCs/>
                  <w:sz w:val="16"/>
                  <w:szCs w:val="16"/>
                </w:rPr>
                <w:t xml:space="preserve">the </w:t>
              </w:r>
            </w:ins>
            <w:r>
              <w:rPr>
                <w:bCs/>
                <w:sz w:val="16"/>
                <w:szCs w:val="16"/>
              </w:rPr>
              <w:t>conceptual graph</w:t>
            </w:r>
            <w:ins w:id="62" w:author="bplim" w:date="2013-09-22T18:50:00Z">
              <w:r w:rsidR="001D6305">
                <w:rPr>
                  <w:bCs/>
                  <w:sz w:val="16"/>
                  <w:szCs w:val="16"/>
                </w:rPr>
                <w:t>s</w:t>
              </w:r>
            </w:ins>
            <w:r>
              <w:rPr>
                <w:bCs/>
                <w:sz w:val="16"/>
                <w:szCs w:val="16"/>
              </w:rPr>
              <w:t xml:space="preserve"> as knowledge representation.</w:t>
            </w:r>
          </w:p>
          <w:p w:rsidR="00384CCF" w:rsidRPr="00BB736A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del w:id="63" w:author="bplim" w:date="2013-09-22T18:49:00Z">
              <w:r w:rsidRPr="00BB736A" w:rsidDel="001D6305">
                <w:rPr>
                  <w:bCs/>
                  <w:sz w:val="16"/>
                  <w:szCs w:val="16"/>
                </w:rPr>
                <w:delText xml:space="preserve">1 </w:delText>
              </w:r>
            </w:del>
            <w:ins w:id="64" w:author="bplim" w:date="2013-09-22T18:49:00Z">
              <w:r w:rsidR="001D6305">
                <w:rPr>
                  <w:bCs/>
                  <w:sz w:val="16"/>
                  <w:szCs w:val="16"/>
                </w:rPr>
                <w:t>a</w:t>
              </w:r>
              <w:r w:rsidR="001D6305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Pr="00BB736A">
              <w:rPr>
                <w:bCs/>
                <w:sz w:val="16"/>
                <w:szCs w:val="16"/>
              </w:rPr>
              <w:t xml:space="preserve">prototype </w:t>
            </w:r>
            <w:del w:id="65" w:author="bplim" w:date="2013-09-22T18:50:00Z">
              <w:r w:rsidRPr="00BB736A" w:rsidDel="001D6305">
                <w:rPr>
                  <w:bCs/>
                  <w:sz w:val="16"/>
                  <w:szCs w:val="16"/>
                </w:rPr>
                <w:delText xml:space="preserve">named </w:delText>
              </w:r>
            </w:del>
            <w:ins w:id="66" w:author="bplim" w:date="2013-09-22T18:50:00Z">
              <w:r w:rsidR="001D6305">
                <w:rPr>
                  <w:bCs/>
                  <w:sz w:val="16"/>
                  <w:szCs w:val="16"/>
                </w:rPr>
                <w:t>on</w:t>
              </w:r>
              <w:r w:rsidR="001D6305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del w:id="67" w:author="bplim" w:date="2013-09-22T18:50:00Z">
              <w:r w:rsidDel="001D6305">
                <w:rPr>
                  <w:bCs/>
                  <w:sz w:val="16"/>
                  <w:szCs w:val="16"/>
                </w:rPr>
                <w:delText xml:space="preserve">Generator </w:delText>
              </w:r>
            </w:del>
            <w:ins w:id="68" w:author="bplim" w:date="2013-09-22T18:50:00Z">
              <w:r w:rsidR="001D6305">
                <w:rPr>
                  <w:bCs/>
                  <w:sz w:val="16"/>
                  <w:szCs w:val="16"/>
                </w:rPr>
                <w:t xml:space="preserve">Generation </w:t>
              </w:r>
            </w:ins>
            <w:r>
              <w:rPr>
                <w:bCs/>
                <w:sz w:val="16"/>
                <w:szCs w:val="16"/>
              </w:rPr>
              <w:t>for</w:t>
            </w:r>
            <w:ins w:id="69" w:author="bplim" w:date="2013-09-22T18:50:00Z">
              <w:r w:rsidR="001D6305">
                <w:rPr>
                  <w:bCs/>
                  <w:sz w:val="16"/>
                  <w:szCs w:val="16"/>
                </w:rPr>
                <w:t xml:space="preserve"> the</w:t>
              </w:r>
            </w:ins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:rsidR="0067762B" w:rsidRPr="00BB736A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Organized</w:t>
            </w:r>
            <w:r>
              <w:rPr>
                <w:bCs/>
                <w:sz w:val="16"/>
                <w:szCs w:val="16"/>
              </w:rPr>
              <w:t xml:space="preserve"> 2010 and 2012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international </w:t>
            </w:r>
            <w:r w:rsidRPr="00BB736A">
              <w:rPr>
                <w:bCs/>
                <w:sz w:val="16"/>
                <w:szCs w:val="16"/>
              </w:rPr>
              <w:t xml:space="preserve">conference </w:t>
            </w:r>
            <w:r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ins w:id="70" w:author="bplim" w:date="2013-09-22T18:50:00Z">
              <w:r w:rsidR="001D6305">
                <w:rPr>
                  <w:bCs/>
                  <w:sz w:val="16"/>
                  <w:szCs w:val="16"/>
                </w:rPr>
                <w:t xml:space="preserve">of </w:t>
              </w:r>
            </w:ins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ins w:id="71" w:author="bplim" w:date="2013-09-22T18:51:00Z">
              <w:r w:rsidR="001D6305">
                <w:rPr>
                  <w:bCs/>
                  <w:sz w:val="16"/>
                  <w:szCs w:val="16"/>
                </w:rPr>
                <w:t>s</w:t>
              </w:r>
            </w:ins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ins w:id="72" w:author="bplim" w:date="2013-09-22T18:51:00Z">
              <w:r w:rsidR="001D6305">
                <w:rPr>
                  <w:bCs/>
                  <w:sz w:val="16"/>
                  <w:szCs w:val="16"/>
                </w:rPr>
                <w:t>,</w:t>
              </w:r>
            </w:ins>
            <w:r w:rsidR="008F7DF0" w:rsidRPr="00BB736A">
              <w:rPr>
                <w:bCs/>
                <w:sz w:val="16"/>
                <w:szCs w:val="16"/>
              </w:rPr>
              <w:t xml:space="preserve"> </w:t>
            </w:r>
            <w:del w:id="73" w:author="bplim" w:date="2013-09-22T18:51:00Z">
              <w:r w:rsidR="008F7DF0" w:rsidRPr="00BB736A" w:rsidDel="001D6305">
                <w:rPr>
                  <w:bCs/>
                  <w:sz w:val="16"/>
                  <w:szCs w:val="16"/>
                </w:rPr>
                <w:delText xml:space="preserve">in </w:delText>
              </w:r>
            </w:del>
            <w:r w:rsidR="008F7DF0" w:rsidRPr="00BB736A">
              <w:rPr>
                <w:bCs/>
                <w:sz w:val="16"/>
                <w:szCs w:val="16"/>
              </w:rPr>
              <w:t>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</w:t>
            </w:r>
            <w:del w:id="74" w:author="bplim" w:date="2013-09-22T18:51:00Z">
              <w:r w:rsidR="00F20C15" w:rsidRPr="00BB736A" w:rsidDel="001D6305">
                <w:rPr>
                  <w:bCs/>
                  <w:sz w:val="16"/>
                  <w:szCs w:val="16"/>
                </w:rPr>
                <w:delText xml:space="preserve">used </w:delText>
              </w:r>
            </w:del>
            <w:r w:rsidR="00F20C15" w:rsidRPr="00BB736A">
              <w:rPr>
                <w:bCs/>
                <w:sz w:val="16"/>
                <w:szCs w:val="16"/>
              </w:rPr>
              <w:t>machine vision solution</w:t>
            </w:r>
            <w:ins w:id="75" w:author="bplim" w:date="2013-09-22T18:51:00Z">
              <w:r w:rsidR="001D6305">
                <w:rPr>
                  <w:bCs/>
                  <w:sz w:val="16"/>
                  <w:szCs w:val="16"/>
                </w:rPr>
                <w:t xml:space="preserve"> over multiple system development </w:t>
              </w:r>
            </w:ins>
            <w:ins w:id="76" w:author="bplim" w:date="2013-09-22T18:52:00Z">
              <w:r w:rsidR="001D6305">
                <w:rPr>
                  <w:bCs/>
                  <w:sz w:val="16"/>
                  <w:szCs w:val="16"/>
                </w:rPr>
                <w:t xml:space="preserve">life </w:t>
              </w:r>
            </w:ins>
            <w:ins w:id="77" w:author="bplim" w:date="2013-09-22T18:51:00Z">
              <w:r w:rsidR="001D6305">
                <w:rPr>
                  <w:bCs/>
                  <w:sz w:val="16"/>
                  <w:szCs w:val="16"/>
                </w:rPr>
                <w:t>cycles</w:t>
              </w:r>
            </w:ins>
            <w:del w:id="78" w:author="bplim" w:date="2013-09-22T18:52:00Z">
              <w:r w:rsidR="00F20C15" w:rsidRPr="00BB736A" w:rsidDel="001D6305">
                <w:rPr>
                  <w:bCs/>
                  <w:sz w:val="16"/>
                  <w:szCs w:val="16"/>
                </w:rPr>
                <w:delText xml:space="preserve"> from user requirements stage </w:delText>
              </w:r>
              <w:r w:rsidR="00FB4209" w:rsidDel="001D6305">
                <w:rPr>
                  <w:bCs/>
                  <w:sz w:val="16"/>
                  <w:szCs w:val="16"/>
                </w:rPr>
                <w:delText xml:space="preserve">until complete </w:delText>
              </w:r>
              <w:r w:rsidR="008F7DF0" w:rsidRPr="00BB736A" w:rsidDel="001D6305">
                <w:rPr>
                  <w:bCs/>
                  <w:sz w:val="16"/>
                  <w:szCs w:val="16"/>
                </w:rPr>
                <w:delText>implementation</w:delText>
              </w:r>
            </w:del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ins w:id="79" w:author="bplim" w:date="2013-09-22T18:52:00Z">
              <w:r w:rsidR="00BD7408">
                <w:rPr>
                  <w:bCs/>
                  <w:sz w:val="16"/>
                  <w:szCs w:val="16"/>
                </w:rPr>
                <w:t>s</w:t>
              </w:r>
            </w:ins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ins w:id="80" w:author="bplim" w:date="2013-09-22T18:52:00Z">
              <w:r w:rsidR="00BD7408">
                <w:rPr>
                  <w:bCs/>
                  <w:sz w:val="16"/>
                  <w:szCs w:val="16"/>
                </w:rPr>
                <w:t xml:space="preserve">an </w:t>
              </w:r>
            </w:ins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ins w:id="81" w:author="bplim" w:date="2013-09-22T18:52:00Z">
              <w:r w:rsidR="00BD7408">
                <w:rPr>
                  <w:bCs/>
                  <w:sz w:val="16"/>
                  <w:szCs w:val="16"/>
                </w:rPr>
                <w:t>,</w:t>
              </w:r>
            </w:ins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ins w:id="82" w:author="bplim" w:date="2013-09-22T18:52:00Z">
              <w:r w:rsidR="00BD7408">
                <w:rPr>
                  <w:bCs/>
                  <w:sz w:val="16"/>
                  <w:szCs w:val="16"/>
                </w:rPr>
                <w:t xml:space="preserve">of experience in </w:t>
              </w:r>
            </w:ins>
            <w:del w:id="83" w:author="bplim" w:date="2013-09-22T18:53:00Z">
              <w:r w:rsidR="00DC57B6" w:rsidRPr="00BB736A" w:rsidDel="00BD7408">
                <w:rPr>
                  <w:bCs/>
                  <w:sz w:val="16"/>
                  <w:szCs w:val="16"/>
                </w:rPr>
                <w:delText xml:space="preserve">development of </w:delText>
              </w:r>
            </w:del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ins w:id="84" w:author="bplim" w:date="2013-09-22T18:52:00Z">
              <w:r w:rsidR="00BD7408">
                <w:rPr>
                  <w:bCs/>
                  <w:sz w:val="16"/>
                  <w:szCs w:val="16"/>
                </w:rPr>
                <w:t>development (covering</w:t>
              </w:r>
            </w:ins>
            <w:del w:id="85" w:author="bplim" w:date="2013-09-22T18:53:00Z">
              <w:r w:rsidR="00DC57B6" w:rsidRPr="00BB736A" w:rsidDel="00BD7408">
                <w:rPr>
                  <w:bCs/>
                  <w:sz w:val="16"/>
                  <w:szCs w:val="16"/>
                </w:rPr>
                <w:delText>until</w:delText>
              </w:r>
            </w:del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ins w:id="86" w:author="bplim" w:date="2013-09-22T18:53:00Z">
              <w:r w:rsidR="00BD7408">
                <w:rPr>
                  <w:bCs/>
                  <w:sz w:val="16"/>
                  <w:szCs w:val="16"/>
                </w:rPr>
                <w:t>)</w:t>
              </w:r>
            </w:ins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ins w:id="87" w:author="bplim" w:date="2013-09-22T18:53:00Z">
              <w:r w:rsidR="00BD7408">
                <w:rPr>
                  <w:bCs/>
                  <w:sz w:val="16"/>
                  <w:szCs w:val="16"/>
                </w:rPr>
                <w:t>s</w:t>
              </w:r>
            </w:ins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del w:id="88" w:author="bplim" w:date="2013-09-22T18:53:00Z">
              <w:r w:rsidR="00DD41AA" w:rsidRPr="00BB736A" w:rsidDel="00BD7408">
                <w:rPr>
                  <w:bCs/>
                  <w:sz w:val="16"/>
                  <w:szCs w:val="16"/>
                </w:rPr>
                <w:delText xml:space="preserve">for </w:delText>
              </w:r>
            </w:del>
            <w:ins w:id="89" w:author="bplim" w:date="2013-09-22T18:53:00Z">
              <w:r w:rsidR="00BD7408">
                <w:rPr>
                  <w:bCs/>
                  <w:sz w:val="16"/>
                  <w:szCs w:val="16"/>
                </w:rPr>
                <w:t>on</w:t>
              </w:r>
              <w:r w:rsidR="00BD7408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del w:id="90" w:author="bplim" w:date="2013-09-22T18:53:00Z">
              <w:r w:rsidR="00955D6A" w:rsidRPr="00BB736A" w:rsidDel="00BD7408">
                <w:rPr>
                  <w:bCs/>
                  <w:sz w:val="16"/>
                  <w:szCs w:val="16"/>
                </w:rPr>
                <w:delText xml:space="preserve">for </w:delText>
              </w:r>
            </w:del>
            <w:ins w:id="91" w:author="bplim" w:date="2013-09-22T18:53:00Z">
              <w:r w:rsidR="00BD7408">
                <w:rPr>
                  <w:bCs/>
                  <w:sz w:val="16"/>
                  <w:szCs w:val="16"/>
                </w:rPr>
                <w:t>on</w:t>
              </w:r>
              <w:r w:rsidR="00BD7408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="00955D6A" w:rsidRPr="00BB736A">
              <w:rPr>
                <w:bCs/>
                <w:sz w:val="16"/>
                <w:szCs w:val="16"/>
              </w:rPr>
              <w:t>biological computation system prototype research &amp; development.</w:t>
            </w:r>
          </w:p>
          <w:p w:rsidR="001D6305" w:rsidRDefault="00317552" w:rsidP="001D6305">
            <w:pPr>
              <w:numPr>
                <w:ilvl w:val="0"/>
                <w:numId w:val="44"/>
              </w:numPr>
              <w:jc w:val="both"/>
              <w:rPr>
                <w:ins w:id="92" w:author="bplim" w:date="2013-09-22T18:44:00Z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ins w:id="93" w:author="bplim" w:date="2013-09-22T18:53:00Z">
              <w:r w:rsidR="00BD7408">
                <w:rPr>
                  <w:bCs/>
                  <w:sz w:val="16"/>
                  <w:szCs w:val="16"/>
                </w:rPr>
                <w:t>s,</w:t>
              </w:r>
            </w:ins>
            <w:r w:rsidR="005E3F23" w:rsidRPr="00BB736A">
              <w:rPr>
                <w:bCs/>
                <w:sz w:val="16"/>
                <w:szCs w:val="16"/>
              </w:rPr>
              <w:t xml:space="preserve"> </w:t>
            </w:r>
            <w:del w:id="94" w:author="bplim" w:date="2013-09-22T18:53:00Z">
              <w:r w:rsidR="005E3F23" w:rsidRPr="00BB736A" w:rsidDel="00BD7408">
                <w:rPr>
                  <w:bCs/>
                  <w:sz w:val="16"/>
                  <w:szCs w:val="16"/>
                </w:rPr>
                <w:delText xml:space="preserve">in </w:delText>
              </w:r>
            </w:del>
            <w:r w:rsidR="005E3F23" w:rsidRPr="00BB736A">
              <w:rPr>
                <w:bCs/>
                <w:sz w:val="16"/>
                <w:szCs w:val="16"/>
              </w:rPr>
              <w:t xml:space="preserve">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1D6305" w:rsidRPr="001D6305" w:rsidRDefault="001D6305" w:rsidP="001D6305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5 years </w:t>
            </w:r>
            <w:ins w:id="95" w:author="bplim" w:date="2013-09-22T18:53:00Z">
              <w:r w:rsidR="00BD7408">
                <w:rPr>
                  <w:bCs/>
                  <w:sz w:val="16"/>
                  <w:szCs w:val="16"/>
                </w:rPr>
                <w:t xml:space="preserve">of </w:t>
              </w:r>
            </w:ins>
            <w:r w:rsidRPr="00BB736A">
              <w:rPr>
                <w:bCs/>
                <w:sz w:val="16"/>
                <w:szCs w:val="16"/>
              </w:rPr>
              <w:t xml:space="preserve">experiences </w:t>
            </w:r>
            <w:del w:id="96" w:author="bplim" w:date="2013-09-22T18:53:00Z">
              <w:r w:rsidRPr="00BB736A" w:rsidDel="00BD7408">
                <w:rPr>
                  <w:bCs/>
                  <w:sz w:val="16"/>
                  <w:szCs w:val="16"/>
                </w:rPr>
                <w:delText xml:space="preserve">of </w:delText>
              </w:r>
            </w:del>
            <w:ins w:id="97" w:author="bplim" w:date="2013-09-22T18:53:00Z">
              <w:r w:rsidR="00BD7408">
                <w:rPr>
                  <w:bCs/>
                  <w:sz w:val="16"/>
                  <w:szCs w:val="16"/>
                </w:rPr>
                <w:t>on</w:t>
              </w:r>
              <w:r w:rsidR="00BD7408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  <w:ins w:id="98" w:author="bplim" w:date="2013-09-22T18:54:00Z">
              <w:r w:rsidR="00BD7408">
                <w:rPr>
                  <w:bCs/>
                  <w:sz w:val="16"/>
                  <w:szCs w:val="16"/>
                </w:rPr>
                <w:t>s.</w:t>
              </w:r>
            </w:ins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Secured a total of 4 customers contributing </w:t>
            </w:r>
            <w:ins w:id="99" w:author="bplim" w:date="2013-09-22T18:54:00Z">
              <w:r w:rsidR="00BD7408">
                <w:rPr>
                  <w:bCs/>
                  <w:sz w:val="16"/>
                  <w:szCs w:val="16"/>
                </w:rPr>
                <w:t xml:space="preserve">to </w:t>
              </w:r>
            </w:ins>
            <w:r w:rsidRPr="00BB736A">
              <w:rPr>
                <w:bCs/>
                <w:sz w:val="16"/>
                <w:szCs w:val="16"/>
              </w:rPr>
              <w:t>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del w:id="100" w:author="bplim" w:date="2013-09-22T18:54:00Z">
              <w:r w:rsidR="007C0B1D" w:rsidRPr="00BB736A" w:rsidDel="00BD7408">
                <w:rPr>
                  <w:bCs/>
                  <w:sz w:val="16"/>
                  <w:szCs w:val="16"/>
                </w:rPr>
                <w:delText xml:space="preserve">years’ </w:delText>
              </w:r>
            </w:del>
            <w:ins w:id="101" w:author="bplim" w:date="2013-09-22T18:54:00Z">
              <w:r w:rsidR="00BD7408" w:rsidRPr="00BB736A">
                <w:rPr>
                  <w:bCs/>
                  <w:sz w:val="16"/>
                  <w:szCs w:val="16"/>
                </w:rPr>
                <w:t>years</w:t>
              </w:r>
              <w:r w:rsidR="00BD7408">
                <w:rPr>
                  <w:bCs/>
                  <w:sz w:val="16"/>
                  <w:szCs w:val="16"/>
                </w:rPr>
                <w:t xml:space="preserve"> of</w:t>
              </w:r>
              <w:r w:rsidR="00BD7408" w:rsidRPr="00BB736A">
                <w:rPr>
                  <w:bCs/>
                  <w:sz w:val="16"/>
                  <w:szCs w:val="16"/>
                </w:rPr>
                <w:t xml:space="preserve"> </w:t>
              </w:r>
            </w:ins>
            <w:r w:rsidR="007C0B1D" w:rsidRPr="00BB736A">
              <w:rPr>
                <w:bCs/>
                <w:sz w:val="16"/>
                <w:szCs w:val="16"/>
              </w:rPr>
              <w:t>experience</w:t>
            </w:r>
            <w:ins w:id="102" w:author="bplim" w:date="2013-09-22T18:54:00Z">
              <w:r w:rsidR="00BD7408">
                <w:rPr>
                  <w:bCs/>
                  <w:sz w:val="16"/>
                  <w:szCs w:val="16"/>
                </w:rPr>
                <w:t>s</w:t>
              </w:r>
            </w:ins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 xml:space="preserve">Working </w:t>
            </w:r>
            <w:commentRangeStart w:id="103"/>
            <w:r w:rsidRPr="00BB736A">
              <w:rPr>
                <w:b/>
                <w:bCs/>
              </w:rPr>
              <w:t>Experience</w:t>
            </w:r>
            <w:commentRangeEnd w:id="103"/>
            <w:r w:rsidR="002A676B">
              <w:rPr>
                <w:rStyle w:val="CommentReference"/>
              </w:rPr>
              <w:commentReference w:id="103"/>
            </w:r>
          </w:p>
        </w:tc>
      </w:tr>
      <w:tr w:rsidR="00117A31" w:rsidRPr="00BB736A" w:rsidTr="00FB695D">
        <w:trPr>
          <w:cantSplit/>
          <w:trHeight w:val="180"/>
        </w:trPr>
        <w:tc>
          <w:tcPr>
            <w:tcW w:w="78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Hewlett-Packard (HP) Multimedia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Sdn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3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Sep 2012 - Present</w:t>
            </w:r>
          </w:p>
        </w:tc>
      </w:tr>
      <w:tr w:rsidR="00117A31" w:rsidRPr="00BB736A" w:rsidTr="00FB695D">
        <w:trPr>
          <w:cantSplit/>
          <w:trHeight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 Expert</w:t>
            </w:r>
          </w:p>
        </w:tc>
      </w:tr>
      <w:tr w:rsidR="008721F4" w:rsidRPr="00AE705E" w:rsidTr="00FB695D">
        <w:trPr>
          <w:cantSplit/>
          <w:trHeight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54781" w:rsidRPr="00454781" w:rsidRDefault="00454781" w:rsidP="00AC47F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big-data analytic system</w:t>
            </w:r>
            <w:ins w:id="104" w:author="bplim" w:date="2013-09-22T18:57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>s</w:t>
              </w:r>
            </w:ins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type of Proof-of-Concept (PoC) systems. Analytic PoC systems are implemented by leveraging Hadoop</w:t>
            </w:r>
            <w:r w:rsidR="00235F0C">
              <w:rPr>
                <w:rFonts w:ascii="Times New Roman" w:hAnsi="Times New Roman"/>
                <w:color w:val="000000"/>
                <w:sz w:val="16"/>
                <w:szCs w:val="16"/>
              </w:rPr>
              <w:t>, Autonomy</w:t>
            </w:r>
            <w:r w:rsidR="00614C20">
              <w:rPr>
                <w:rFonts w:ascii="Times New Roman" w:hAnsi="Times New Roman"/>
                <w:color w:val="000000"/>
                <w:sz w:val="16"/>
                <w:szCs w:val="16"/>
              </w:rPr>
              <w:t>, QlikView</w:t>
            </w: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technology.</w:t>
            </w:r>
          </w:p>
          <w:p w:rsidR="00454781" w:rsidRPr="00454781" w:rsidRDefault="00454781" w:rsidP="00AC47F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‘Meaning-based computing system’, in-depth study and hands-on Autonomy software. Involved in proposing, implementing and testing on PoC systems by leveraging on Autonomy software.</w:t>
            </w:r>
          </w:p>
          <w:p w:rsidR="00ED30A9" w:rsidRDefault="00454781" w:rsidP="008845E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commentRangeStart w:id="105"/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various PoC projects and communicate closely with business users </w:t>
            </w:r>
            <w:del w:id="106" w:author="bplim" w:date="2013-09-22T19:11:00Z">
              <w:r w:rsidRPr="00454781" w:rsidDel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>for capturing</w:delText>
              </w:r>
            </w:del>
            <w:ins w:id="107" w:author="bplim" w:date="2013-09-22T19:11:00Z">
              <w:r w:rsidR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t>to capture</w:t>
              </w:r>
            </w:ins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ins w:id="108" w:author="bplim" w:date="2013-09-22T19:12:00Z">
              <w:r w:rsidR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t xml:space="preserve"> significantly to</w:t>
              </w:r>
            </w:ins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del w:id="109" w:author="bplim" w:date="2013-09-22T19:12:00Z">
              <w:r w:rsidRPr="00454781" w:rsidDel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 xml:space="preserve">significant </w:delText>
              </w:r>
            </w:del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>business values</w:t>
            </w:r>
            <w:ins w:id="110" w:author="bplim" w:date="2013-09-22T19:12:00Z">
              <w:r w:rsidR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t xml:space="preserve"> and translate into </w:t>
              </w:r>
              <w:proofErr w:type="spellStart"/>
              <w:r w:rsidR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t>PoC</w:t>
              </w:r>
              <w:proofErr w:type="spellEnd"/>
              <w:r w:rsidR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028D9" w:rsidRPr="00454781" w:rsidDel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t xml:space="preserve"> </w:t>
              </w:r>
            </w:ins>
            <w:del w:id="111" w:author="bplim" w:date="2013-09-22T19:12:00Z">
              <w:r w:rsidRPr="00454781" w:rsidDel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 xml:space="preserve"> to be implemented </w:delText>
              </w:r>
              <w:r w:rsidR="00217D5B" w:rsidDel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>as</w:delText>
              </w:r>
              <w:r w:rsidRPr="00454781" w:rsidDel="00E028D9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 xml:space="preserve"> PoC system.</w:delText>
              </w:r>
              <w:commentRangeEnd w:id="105"/>
              <w:r w:rsidR="00E028D9" w:rsidDel="00E028D9">
                <w:rPr>
                  <w:rStyle w:val="CommentReference"/>
                  <w:rFonts w:ascii="Times New Roman" w:eastAsia="Times New Roman" w:hAnsi="Times New Roman"/>
                  <w:lang w:eastAsia="en-US"/>
                </w:rPr>
                <w:commentReference w:id="105"/>
              </w:r>
            </w:del>
          </w:p>
          <w:p w:rsidR="00890C3C" w:rsidRDefault="00890C3C" w:rsidP="00890C3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16 peoples </w:t>
            </w:r>
            <w:del w:id="112" w:author="bplim" w:date="2013-09-22T18:58:00Z">
              <w:r w:rsidDel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 xml:space="preserve">for </w:delText>
              </w:r>
            </w:del>
            <w:ins w:id="113" w:author="bplim" w:date="2013-09-22T18:58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>to</w:t>
              </w:r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 xml:space="preserve"> </w:t>
              </w:r>
            </w:ins>
            <w:r>
              <w:rPr>
                <w:rFonts w:ascii="Times New Roman" w:hAnsi="Times New Roman"/>
                <w:color w:val="000000"/>
                <w:sz w:val="16"/>
                <w:szCs w:val="16"/>
              </w:rPr>
              <w:t>set</w:t>
            </w:r>
            <w:del w:id="114" w:author="bplim" w:date="2013-09-22T18:58:00Z">
              <w:r w:rsidDel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>ting</w:delText>
              </w:r>
            </w:del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up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Hadoop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processing environment</w:t>
            </w:r>
            <w:ins w:id="115" w:author="bplim" w:date="2013-09-22T18:58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 xml:space="preserve">, </w:t>
              </w:r>
            </w:ins>
            <w:del w:id="116" w:author="bplim" w:date="2013-09-22T18:58:00Z">
              <w:r w:rsidDel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 xml:space="preserve"> which </w:delText>
              </w:r>
            </w:del>
            <w:ins w:id="117" w:author="bplim" w:date="2013-09-22T18:58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>(</w:t>
              </w:r>
            </w:ins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consist</w:t>
            </w:r>
            <w:ins w:id="118" w:author="bplim" w:date="2013-09-22T18:58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>s</w:t>
              </w:r>
            </w:ins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of HBase, Hive, Flume, Sqoop, Oozie, Mahout, Pig, Map-Reduce program development environment,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MapR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admin and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etc</w:t>
            </w:r>
            <w:proofErr w:type="spellEnd"/>
            <w:ins w:id="119" w:author="bplim" w:date="2013-09-22T18:58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>)</w:t>
              </w:r>
            </w:ins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</w:p>
          <w:p w:rsidR="000B5815" w:rsidRDefault="00890C3C" w:rsidP="005B028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commentRangeStart w:id="120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in building </w:t>
            </w:r>
            <w:del w:id="121" w:author="bplim" w:date="2013-09-22T18:59:00Z">
              <w:r w:rsidDel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delText xml:space="preserve">adequate </w:delText>
              </w:r>
            </w:del>
            <w:r>
              <w:rPr>
                <w:rFonts w:ascii="Times New Roman" w:hAnsi="Times New Roman"/>
                <w:color w:val="000000"/>
                <w:sz w:val="16"/>
                <w:szCs w:val="16"/>
              </w:rPr>
              <w:t>big-data analytic skillset</w:t>
            </w:r>
            <w:ins w:id="122" w:author="bplim" w:date="2013-09-22T18:59:00Z">
              <w:r w:rsidR="002A676B">
                <w:rPr>
                  <w:rFonts w:ascii="Times New Roman" w:hAnsi="Times New Roman"/>
                  <w:color w:val="000000"/>
                  <w:sz w:val="16"/>
                  <w:szCs w:val="16"/>
                </w:rPr>
                <w:t>s</w:t>
              </w:r>
            </w:ins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within the team in contributing to potential projects and implementing innovative data analytic solutions in discovering meaningful hidden information from large amount of </w:t>
            </w:r>
            <w:r w:rsidR="00D25866">
              <w:rPr>
                <w:rFonts w:ascii="Times New Roman" w:hAnsi="Times New Roman"/>
                <w:color w:val="000000"/>
                <w:sz w:val="16"/>
                <w:szCs w:val="16"/>
              </w:rPr>
              <w:t>ecommerce</w:t>
            </w:r>
            <w:r w:rsidR="005B028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952A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system’s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raw data.</w:t>
            </w:r>
            <w:commentRangeEnd w:id="120"/>
            <w:r w:rsidR="002A676B">
              <w:rPr>
                <w:rStyle w:val="CommentReference"/>
                <w:rFonts w:ascii="Times New Roman" w:eastAsia="Times New Roman" w:hAnsi="Times New Roman"/>
                <w:lang w:eastAsia="en-US"/>
              </w:rPr>
              <w:commentReference w:id="120"/>
            </w:r>
          </w:p>
          <w:p w:rsidR="00A7244E" w:rsidRPr="00A97E41" w:rsidRDefault="00A7244E" w:rsidP="005B028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Participating and contributing efforts in Hadoop, Autonomy and </w:t>
            </w:r>
            <w:r w:rsidR="00C3353B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Hp.Com Tech </w:t>
            </w:r>
            <w:r w:rsidR="008D16B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</w:tc>
      </w:tr>
      <w:tr w:rsidR="00117A31" w:rsidRPr="00BB736A" w:rsidTr="00FB695D">
        <w:trPr>
          <w:cantSplit/>
          <w:trHeight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17A31" w:rsidRPr="00BB736A" w:rsidRDefault="00117A31" w:rsidP="0026338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B0C2A" w:rsidRPr="00BB736A" w:rsidTr="00FB695D">
        <w:trPr>
          <w:cantSplit/>
          <w:trHeight w:val="180"/>
        </w:trPr>
        <w:tc>
          <w:tcPr>
            <w:tcW w:w="78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BERHAD</w:t>
            </w:r>
            <w:r w:rsidRPr="00BB736A"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  <w:t xml:space="preserve">   </w:t>
            </w:r>
            <w:hyperlink r:id="rId14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F221CC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 xml:space="preserve">Apr 2010 </w:t>
            </w:r>
            <w:r w:rsidR="00F221CC">
              <w:rPr>
                <w:color w:val="000000"/>
                <w:sz w:val="22"/>
                <w:szCs w:val="22"/>
              </w:rPr>
              <w:t>–</w:t>
            </w:r>
            <w:r w:rsidRPr="00BB736A">
              <w:rPr>
                <w:color w:val="000000"/>
                <w:sz w:val="22"/>
                <w:szCs w:val="22"/>
              </w:rPr>
              <w:t xml:space="preserve"> </w:t>
            </w:r>
            <w:r w:rsidR="00F221CC">
              <w:rPr>
                <w:color w:val="000000"/>
                <w:sz w:val="22"/>
                <w:szCs w:val="22"/>
              </w:rPr>
              <w:t>Sep 2012</w:t>
            </w:r>
          </w:p>
        </w:tc>
      </w:tr>
      <w:tr w:rsidR="005B0C2A" w:rsidRPr="001821A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5B0C2A" w:rsidRPr="00BB736A" w:rsidRDefault="005B0C2A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Intelligent Software Components for the purpose of deploying intelligent software applications for the local and global industries mostly focused on various semantic technologies.</w:t>
            </w:r>
          </w:p>
          <w:p w:rsidR="000E13C2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depth in semantic technology knowledge such as RD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</w:t>
            </w:r>
            <w:r w:rsidR="00E877B0">
              <w:rPr>
                <w:rFonts w:ascii="Times New Roman" w:hAnsi="Times New Roman"/>
                <w:color w:val="000000"/>
                <w:sz w:val="16"/>
                <w:szCs w:val="16"/>
              </w:rPr>
              <w:t>engineering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5" w:history="1"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02A1D" w:rsidRPr="00BB736A" w:rsidRDefault="00D02A1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developing </w:t>
            </w:r>
            <w:r w:rsidR="00CA5F3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AI related software as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components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to </w:t>
            </w:r>
            <w:hyperlink r:id="rId16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13317" w:rsidRPr="00BB736A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D02A1D" w:rsidRPr="00BB736A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 xml:space="preserve"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</w:t>
            </w:r>
            <w:r w:rsidR="001F3C95"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</w:tc>
      </w:tr>
      <w:tr w:rsidR="00C40DB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68E6" w:rsidRPr="00610259" w:rsidRDefault="00133C96" w:rsidP="00610259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Intellectual Property Rights (</w:t>
            </w:r>
            <w:r w:rsidR="00E11FE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Disclosed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Patents</w:t>
            </w:r>
            <w:r w:rsidR="00A9447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&amp; Pending to be filed</w:t>
            </w: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</w:p>
          <w:p w:rsidR="000468E6" w:rsidRPr="003013A5" w:rsidRDefault="000468E6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3013A5">
              <w:rPr>
                <w:b/>
                <w:sz w:val="16"/>
                <w:szCs w:val="16"/>
              </w:rPr>
              <w:t>Year 2010</w:t>
            </w:r>
          </w:p>
          <w:p w:rsidR="00535552" w:rsidRPr="00535552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  <w:r w:rsidR="00243D38">
              <w:rPr>
                <w:color w:val="000000"/>
                <w:sz w:val="16"/>
                <w:szCs w:val="16"/>
              </w:rPr>
              <w:t xml:space="preserve"> (Filed)</w:t>
            </w:r>
          </w:p>
          <w:p w:rsidR="00535552" w:rsidRPr="00535552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535552" w:rsidRPr="00535552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535552" w:rsidRPr="0081109E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  <w:p w:rsidR="0081109E" w:rsidRPr="0081109E" w:rsidRDefault="0081109E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81109E">
              <w:rPr>
                <w:b/>
                <w:sz w:val="16"/>
                <w:szCs w:val="16"/>
              </w:rPr>
              <w:t>Year 2011</w:t>
            </w:r>
          </w:p>
          <w:p w:rsidR="006F53E6" w:rsidRPr="00535552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sz w:val="16"/>
                <w:szCs w:val="16"/>
              </w:rPr>
              <w:t>A System and Method for Identifying Multiple Entities in Images</w:t>
            </w:r>
            <w:r w:rsidR="00B802A5">
              <w:rPr>
                <w:sz w:val="16"/>
                <w:szCs w:val="16"/>
              </w:rPr>
              <w:t xml:space="preserve"> (Filed)</w:t>
            </w:r>
          </w:p>
          <w:p w:rsidR="006F53E6" w:rsidRP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to Generate Conceptual-Representation for Image Understanding</w:t>
            </w:r>
          </w:p>
          <w:p w:rsidR="006F53E6" w:rsidRP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Method for Enriching Concepts and Relationship with Multiple Ontologies for Image Understanding</w:t>
            </w:r>
          </w:p>
          <w:p w:rsidR="006F53E6" w:rsidRP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for Identification of Plurality of Plant State</w:t>
            </w:r>
          </w:p>
          <w:p w:rsid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System and Method for Performing Reasoning on Linked Open Data using High Performance Computing</w:t>
            </w:r>
            <w:r w:rsidR="00440131">
              <w:rPr>
                <w:sz w:val="16"/>
                <w:szCs w:val="16"/>
              </w:rPr>
              <w:t xml:space="preserve"> (HPC)</w:t>
            </w:r>
          </w:p>
          <w:p w:rsidR="00620DE6" w:rsidRDefault="00620DE6" w:rsidP="00620DE6">
            <w:pPr>
              <w:ind w:left="1080"/>
              <w:rPr>
                <w:b/>
                <w:sz w:val="16"/>
                <w:szCs w:val="16"/>
              </w:rPr>
            </w:pPr>
            <w:r w:rsidRPr="00620DE6">
              <w:rPr>
                <w:b/>
                <w:sz w:val="16"/>
                <w:szCs w:val="16"/>
              </w:rPr>
              <w:t>Year 2012</w:t>
            </w:r>
          </w:p>
          <w:p w:rsidR="008E250B" w:rsidRPr="008E250B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8E250B">
              <w:rPr>
                <w:sz w:val="16"/>
                <w:szCs w:val="16"/>
              </w:rPr>
              <w:t>System and Method for Automatically Generate Contextual Revised Knowledge-base (Filed)</w:t>
            </w:r>
          </w:p>
          <w:p w:rsidR="008E250B" w:rsidRPr="008E250B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8E250B">
              <w:rPr>
                <w:sz w:val="16"/>
                <w:szCs w:val="16"/>
              </w:rPr>
              <w:t>System and Method for Dynamically Generate Distribution Plan for Intensive Social Network Analysis (SNA) Tasks (Filed)</w:t>
            </w:r>
          </w:p>
          <w:p w:rsidR="00620DE6" w:rsidRPr="008E250B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8E250B">
              <w:rPr>
                <w:sz w:val="16"/>
                <w:szCs w:val="16"/>
              </w:rPr>
              <w:t>System and Method for Enhancing Accuracy and Relevancy in Natural Language Query Systems (Filed)</w:t>
            </w: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FB695D">
        <w:tc>
          <w:tcPr>
            <w:tcW w:w="78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lastRenderedPageBreak/>
              <w:t>TechEye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</w:t>
            </w: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Sdn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. Bhd.   </w:t>
            </w:r>
            <w:hyperlink r:id="rId17" w:history="1">
              <w:r w:rsidRPr="0011775E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www.techeye2u.com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38029A">
              <w:rPr>
                <w:color w:val="000000"/>
                <w:sz w:val="22"/>
                <w:szCs w:val="22"/>
              </w:rPr>
              <w:t>Aug 2007 -  Apr 2010</w:t>
            </w:r>
          </w:p>
        </w:tc>
      </w:tr>
      <w:tr w:rsidR="005B0C2A" w:rsidRPr="00AB0193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AB0193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AB0193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5B0C2A" w:rsidRPr="00AB0193" w:rsidRDefault="005B0C2A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business development activities, products development, customer requirements analysis and collection, </w:t>
            </w:r>
            <w:r w:rsidR="004A5838" w:rsidRPr="00AB0193">
              <w:rPr>
                <w:sz w:val="16"/>
                <w:szCs w:val="16"/>
              </w:rPr>
              <w:t xml:space="preserve">machine </w:t>
            </w:r>
            <w:r w:rsidRPr="00AB0193">
              <w:rPr>
                <w:sz w:val="16"/>
                <w:szCs w:val="16"/>
              </w:rPr>
              <w:t xml:space="preserve">hardware sourcing, </w:t>
            </w:r>
            <w:r w:rsidR="004A5838" w:rsidRPr="00AB0193">
              <w:rPr>
                <w:sz w:val="16"/>
                <w:szCs w:val="16"/>
              </w:rPr>
              <w:t>technologies integration &amp;</w:t>
            </w:r>
            <w:r w:rsidRPr="00AB0193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AB0193" w:rsidRDefault="006F4ED0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commentRangeStart w:id="123"/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</w:t>
            </w:r>
            <w:del w:id="124" w:author="bplim" w:date="2013-09-22T19:03:00Z">
              <w:r w:rsidR="00935563" w:rsidRPr="00AB0193" w:rsidDel="00365663">
                <w:rPr>
                  <w:rFonts w:eastAsia="SimSun"/>
                  <w:sz w:val="16"/>
                  <w:szCs w:val="16"/>
                  <w:lang w:eastAsia="zh-CN"/>
                </w:rPr>
                <w:delText xml:space="preserve">intensive </w:delText>
              </w:r>
            </w:del>
            <w:r w:rsidRPr="00AB0193">
              <w:rPr>
                <w:rFonts w:eastAsia="SimSun"/>
                <w:sz w:val="16"/>
                <w:szCs w:val="16"/>
                <w:lang w:eastAsia="zh-CN"/>
              </w:rPr>
              <w:t>business plan</w:t>
            </w:r>
            <w:r w:rsidR="00EF4C46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development </w:t>
            </w:r>
            <w:del w:id="125" w:author="bplim" w:date="2013-09-22T19:04:00Z">
              <w:r w:rsidR="00935563" w:rsidRPr="00AB0193" w:rsidDel="00365663">
                <w:rPr>
                  <w:rFonts w:eastAsia="SimSun"/>
                  <w:sz w:val="16"/>
                  <w:szCs w:val="16"/>
                  <w:lang w:eastAsia="zh-CN"/>
                </w:rPr>
                <w:delText xml:space="preserve">process </w:delText>
              </w:r>
            </w:del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for </w:t>
            </w:r>
            <w:commentRangeStart w:id="126"/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securing investor fund </w:t>
            </w:r>
            <w:commentRangeEnd w:id="126"/>
            <w:r w:rsidR="002A676B">
              <w:rPr>
                <w:rStyle w:val="CommentReference"/>
              </w:rPr>
              <w:commentReference w:id="126"/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 company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>startup</w:t>
            </w:r>
            <w:commentRangeEnd w:id="123"/>
            <w:r w:rsidR="00365663">
              <w:rPr>
                <w:rStyle w:val="CommentReference"/>
              </w:rPr>
              <w:commentReference w:id="123"/>
            </w:r>
          </w:p>
          <w:p w:rsidR="006F4ED0" w:rsidRPr="00AB0193" w:rsidRDefault="000E775F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Identif</w:t>
            </w:r>
            <w:ins w:id="127" w:author="bplim" w:date="2013-09-22T19:04:00Z">
              <w:r w:rsidR="00365663">
                <w:rPr>
                  <w:rFonts w:eastAsia="SimSun"/>
                  <w:sz w:val="16"/>
                  <w:szCs w:val="16"/>
                  <w:lang w:eastAsia="zh-CN"/>
                </w:rPr>
                <w:t>ied</w:t>
              </w:r>
            </w:ins>
            <w:del w:id="128" w:author="bplim" w:date="2013-09-22T19:04:00Z">
              <w:r w:rsidRPr="00AB0193" w:rsidDel="00365663">
                <w:rPr>
                  <w:rFonts w:eastAsia="SimSun"/>
                  <w:sz w:val="16"/>
                  <w:szCs w:val="16"/>
                  <w:lang w:eastAsia="zh-CN"/>
                </w:rPr>
                <w:delText>y</w:delText>
              </w:r>
            </w:del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potential machine vision solutions and areas </w:t>
            </w:r>
            <w:r w:rsidR="00916F20" w:rsidRPr="00AB0193">
              <w:rPr>
                <w:rFonts w:eastAsia="SimSun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Successfully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Pr="00AB0193">
              <w:rPr>
                <w:sz w:val="16"/>
                <w:szCs w:val="16"/>
              </w:rPr>
              <w:t>, managed and implement</w:t>
            </w:r>
            <w:r w:rsidR="009F02E9" w:rsidRPr="00AB0193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</w:t>
            </w:r>
            <w:r w:rsidR="003A5D32" w:rsidRPr="00AB0193">
              <w:rPr>
                <w:sz w:val="16"/>
                <w:szCs w:val="16"/>
              </w:rPr>
              <w:t xml:space="preserve">2 </w:t>
            </w:r>
            <w:r w:rsidR="009F02E9" w:rsidRPr="00AB0193">
              <w:rPr>
                <w:sz w:val="16"/>
                <w:szCs w:val="16"/>
              </w:rPr>
              <w:t xml:space="preserve">machine vision </w:t>
            </w:r>
            <w:r w:rsidR="003A5D32" w:rsidRPr="00AB0193">
              <w:rPr>
                <w:sz w:val="16"/>
                <w:szCs w:val="16"/>
              </w:rPr>
              <w:t xml:space="preserve">solutions to industry customers and </w:t>
            </w:r>
            <w:r w:rsidRPr="00AB0193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AB0193">
              <w:rPr>
                <w:sz w:val="16"/>
                <w:szCs w:val="16"/>
              </w:rPr>
              <w:t>technology fund</w:t>
            </w:r>
            <w:r w:rsidR="00E2430B" w:rsidRPr="00AB0193">
              <w:rPr>
                <w:sz w:val="16"/>
                <w:szCs w:val="16"/>
              </w:rPr>
              <w:t>ing</w:t>
            </w:r>
            <w:r w:rsidR="008E386A" w:rsidRPr="00AB0193">
              <w:rPr>
                <w:sz w:val="16"/>
                <w:szCs w:val="16"/>
              </w:rPr>
              <w:t xml:space="preserve"> </w:t>
            </w:r>
            <w:r w:rsidR="006C1DD4" w:rsidRPr="00AB0193">
              <w:rPr>
                <w:sz w:val="16"/>
                <w:szCs w:val="16"/>
              </w:rPr>
              <w:t>agency</w:t>
            </w:r>
          </w:p>
          <w:p w:rsidR="005B0C2A" w:rsidRPr="00AB0193" w:rsidRDefault="007347A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del w:id="129" w:author="bplim" w:date="2013-09-22T19:04:00Z">
              <w:r w:rsidRPr="00AB0193" w:rsidDel="00365663">
                <w:rPr>
                  <w:sz w:val="16"/>
                  <w:szCs w:val="16"/>
                </w:rPr>
                <w:delText xml:space="preserve">Lead </w:delText>
              </w:r>
            </w:del>
            <w:ins w:id="130" w:author="bplim" w:date="2013-09-22T19:04:00Z">
              <w:r w:rsidR="00365663">
                <w:rPr>
                  <w:sz w:val="16"/>
                  <w:szCs w:val="16"/>
                </w:rPr>
                <w:t>Led</w:t>
              </w:r>
              <w:r w:rsidR="00365663" w:rsidRPr="00AB0193">
                <w:rPr>
                  <w:sz w:val="16"/>
                  <w:szCs w:val="16"/>
                </w:rPr>
                <w:t xml:space="preserve"> </w:t>
              </w:r>
            </w:ins>
            <w:r w:rsidRPr="00AB0193">
              <w:rPr>
                <w:sz w:val="16"/>
                <w:szCs w:val="16"/>
              </w:rPr>
              <w:t xml:space="preserve">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4B1960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4B1960" w:rsidRPr="004F633A" w:rsidRDefault="004B1960" w:rsidP="004B1960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 xml:space="preserve">Involved in software and system architecture design for implementing a solution of bio-information portal, which provides genotyping and health prediction services: </w:t>
            </w:r>
            <w:hyperlink r:id="rId18" w:history="1">
              <w:r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:rsidR="004B1960" w:rsidRPr="004F633A" w:rsidRDefault="004B1960" w:rsidP="004B1960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Lead a team of 4 consist of software engineers and bio-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Pr="004F633A">
              <w:rPr>
                <w:color w:val="000000"/>
                <w:sz w:val="16"/>
                <w:szCs w:val="16"/>
              </w:rPr>
              <w:t xml:space="preserve"> in order to execute solutions development tasks, such as software development, web design, DNA genotyping and ethnicity report using 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Php</w:t>
            </w:r>
            <w:proofErr w:type="spellEnd"/>
            <w:r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:rsidR="004B1960" w:rsidRPr="004F633A" w:rsidRDefault="004B1960" w:rsidP="004B1960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Involved in Perl script development, which used in the processing of genomic data and statistical analysis</w:t>
            </w:r>
          </w:p>
          <w:p w:rsidR="004B1960" w:rsidRPr="00AB0193" w:rsidRDefault="004B1960" w:rsidP="004B1960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4F633A">
              <w:rPr>
                <w:color w:val="000000"/>
                <w:sz w:val="16"/>
                <w:szCs w:val="16"/>
              </w:rPr>
              <w:t>Involved in latest web technology development methods and tools, such as: CGI Application Framework, Yahoo UI, JSON, XML, MySQL, CSS, HTML/DHTML/XHTML, AJAX, XML, Selenium automate testing tool, Template toolkit, JavaScript, Flash and etc</w:t>
            </w:r>
          </w:p>
          <w:p w:rsidR="005B0C2A" w:rsidRPr="00AB0193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AB0193" w:rsidRDefault="001D6305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9" w:history="1">
              <w:proofErr w:type="spellStart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DE5AE2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0" w:history="1">
              <w:r w:rsidR="00414E6F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 2007)</w:t>
            </w:r>
          </w:p>
          <w:p w:rsidR="005B0C2A" w:rsidRPr="00AB0193" w:rsidRDefault="001D630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1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04A65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2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Product </w:t>
            </w:r>
            <w:r w:rsidR="0037114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successfully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Bhd., </w:t>
            </w:r>
            <w:hyperlink r:id="rId23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Bhd. </w:t>
            </w:r>
            <w:hyperlink r:id="rId24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1D6305" w:rsidP="0026338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5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6" w:history="1">
              <w:r w:rsidR="007F4DD6" w:rsidRPr="00CE33EC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D0644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AB0193" w:rsidRDefault="001D6305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7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8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AB0193" w:rsidRDefault="001D6305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9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30" w:history="1">
              <w:r w:rsidR="00036E73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AB0193" w:rsidRDefault="005B0C2A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ectronic and mechanical devices,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i.e.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Pneumatic reject system from SMC.</w:t>
            </w:r>
          </w:p>
          <w:p w:rsidR="00DE3497" w:rsidRPr="00AB0193" w:rsidRDefault="005B0C2A" w:rsidP="001738E6">
            <w:pPr>
              <w:numPr>
                <w:ilvl w:val="0"/>
                <w:numId w:val="37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1738E6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0A4B35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A4B35" w:rsidRPr="00082A75" w:rsidRDefault="000A4B35" w:rsidP="00773979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B35" w:rsidRPr="00082A75" w:rsidRDefault="000A4B35" w:rsidP="006C6C90">
            <w:pPr>
              <w:rPr>
                <w:color w:val="000000"/>
                <w:sz w:val="22"/>
                <w:szCs w:val="22"/>
              </w:rPr>
            </w:pP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 xml:space="preserve">Intel MSC </w:t>
            </w:r>
            <w:proofErr w:type="spellStart"/>
            <w:r w:rsidRPr="00082A75">
              <w:rPr>
                <w:b/>
                <w:color w:val="000000"/>
                <w:sz w:val="22"/>
                <w:szCs w:val="22"/>
              </w:rPr>
              <w:t>Sdn</w:t>
            </w:r>
            <w:proofErr w:type="spellEnd"/>
            <w:r w:rsidRPr="00082A75">
              <w:rPr>
                <w:b/>
                <w:color w:val="000000"/>
                <w:sz w:val="22"/>
                <w:szCs w:val="22"/>
              </w:rPr>
              <w:t>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del w:id="131" w:author="bplim" w:date="2013-09-22T19:05:00Z">
              <w:r w:rsidRPr="00082A75" w:rsidDel="00365663">
                <w:rPr>
                  <w:color w:val="000000"/>
                  <w:sz w:val="16"/>
                  <w:szCs w:val="16"/>
                </w:rPr>
                <w:delText xml:space="preserve">Working </w:delText>
              </w:r>
            </w:del>
            <w:ins w:id="132" w:author="bplim" w:date="2013-09-22T19:05:00Z">
              <w:r w:rsidR="00365663">
                <w:rPr>
                  <w:color w:val="000000"/>
                  <w:sz w:val="16"/>
                  <w:szCs w:val="16"/>
                </w:rPr>
                <w:t>Worked</w:t>
              </w:r>
              <w:r w:rsidR="00365663" w:rsidRPr="00082A75">
                <w:rPr>
                  <w:color w:val="000000"/>
                  <w:sz w:val="16"/>
                  <w:szCs w:val="16"/>
                </w:rPr>
                <w:t xml:space="preserve"> </w:t>
              </w:r>
            </w:ins>
            <w:r w:rsidRPr="00082A75">
              <w:rPr>
                <w:color w:val="000000"/>
                <w:sz w:val="16"/>
                <w:szCs w:val="16"/>
              </w:rPr>
              <w:t>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ins w:id="133" w:author="bplim" w:date="2013-09-22T19:05:00Z">
              <w:r w:rsidR="00365663">
                <w:rPr>
                  <w:color w:val="000000"/>
                  <w:sz w:val="16"/>
                  <w:szCs w:val="16"/>
                </w:rPr>
                <w:t>d</w:t>
              </w:r>
            </w:ins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del w:id="134" w:author="bplim" w:date="2013-09-22T19:05:00Z">
              <w:r w:rsidRPr="00082A75" w:rsidDel="00365663">
                <w:rPr>
                  <w:color w:val="000000"/>
                  <w:sz w:val="16"/>
                  <w:szCs w:val="16"/>
                </w:rPr>
                <w:delText xml:space="preserve">effort </w:delText>
              </w:r>
            </w:del>
            <w:r w:rsidRPr="00082A75">
              <w:rPr>
                <w:color w:val="000000"/>
                <w:sz w:val="16"/>
                <w:szCs w:val="16"/>
              </w:rPr>
              <w:t xml:space="preserve">in </w:t>
            </w:r>
            <w:r w:rsidR="006E66D2" w:rsidRPr="00082A75">
              <w:rPr>
                <w:color w:val="000000"/>
                <w:sz w:val="16"/>
                <w:szCs w:val="16"/>
              </w:rPr>
              <w:t>writing</w:t>
            </w:r>
            <w:ins w:id="135" w:author="bplim" w:date="2013-09-22T19:05:00Z">
              <w:r w:rsidR="00365663">
                <w:rPr>
                  <w:color w:val="000000"/>
                  <w:sz w:val="16"/>
                  <w:szCs w:val="16"/>
                </w:rPr>
                <w:t xml:space="preserve"> the</w:t>
              </w:r>
            </w:ins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installation guide, </w:t>
            </w:r>
            <w:r w:rsidR="007C0B1D" w:rsidRPr="00082A75">
              <w:rPr>
                <w:color w:val="000000"/>
                <w:sz w:val="16"/>
                <w:szCs w:val="16"/>
              </w:rPr>
              <w:t>troubleshooting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</w:t>
            </w:r>
            <w:ins w:id="136" w:author="bplim" w:date="2013-09-22T19:05:00Z">
              <w:r w:rsidR="00365663">
                <w:rPr>
                  <w:color w:val="000000"/>
                  <w:sz w:val="16"/>
                  <w:szCs w:val="16"/>
                </w:rPr>
                <w:t>s</w:t>
              </w:r>
            </w:ins>
            <w:r w:rsidR="00F44882" w:rsidRPr="00082A75">
              <w:rPr>
                <w:color w:val="000000"/>
                <w:sz w:val="16"/>
                <w:szCs w:val="16"/>
              </w:rPr>
              <w:t xml:space="preserve"> and training</w:t>
            </w:r>
            <w:ins w:id="137" w:author="bplim" w:date="2013-09-22T19:05:00Z">
              <w:r w:rsidR="00365663">
                <w:rPr>
                  <w:color w:val="000000"/>
                  <w:sz w:val="16"/>
                  <w:szCs w:val="16"/>
                </w:rPr>
                <w:t>s</w:t>
              </w:r>
            </w:ins>
            <w:r w:rsidR="00F44882" w:rsidRPr="00082A75">
              <w:rPr>
                <w:color w:val="000000"/>
                <w:sz w:val="16"/>
                <w:szCs w:val="16"/>
              </w:rPr>
              <w:t xml:space="preserve"> for </w:t>
            </w:r>
            <w:del w:id="138" w:author="bplim" w:date="2013-09-22T19:06:00Z">
              <w:r w:rsidR="00F44882" w:rsidRPr="00082A75" w:rsidDel="00365663">
                <w:rPr>
                  <w:color w:val="000000"/>
                  <w:sz w:val="16"/>
                  <w:szCs w:val="16"/>
                </w:rPr>
                <w:delText>developed system</w:delText>
              </w:r>
              <w:r w:rsidR="00111B02" w:rsidRPr="00082A75" w:rsidDel="00365663">
                <w:rPr>
                  <w:color w:val="000000"/>
                  <w:sz w:val="16"/>
                  <w:szCs w:val="16"/>
                </w:rPr>
                <w:delText>s</w:delText>
              </w:r>
              <w:r w:rsidR="00F44882" w:rsidRPr="00082A75" w:rsidDel="00365663">
                <w:rPr>
                  <w:color w:val="000000"/>
                  <w:sz w:val="16"/>
                  <w:szCs w:val="16"/>
                </w:rPr>
                <w:delText xml:space="preserve"> targeted to </w:delText>
              </w:r>
            </w:del>
            <w:r w:rsidR="00F44882" w:rsidRPr="00082A75">
              <w:rPr>
                <w:color w:val="000000"/>
                <w:sz w:val="16"/>
                <w:szCs w:val="16"/>
              </w:rPr>
              <w:t>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</w:t>
            </w:r>
            <w:del w:id="139" w:author="bplim" w:date="2013-09-22T19:06:00Z">
              <w:r w:rsidRPr="00082A75" w:rsidDel="00365663">
                <w:rPr>
                  <w:color w:val="000000"/>
                  <w:sz w:val="16"/>
                  <w:szCs w:val="16"/>
                </w:rPr>
                <w:delText xml:space="preserve">according to </w:delText>
              </w:r>
              <w:r w:rsidR="00F44882" w:rsidRPr="00082A75" w:rsidDel="00365663">
                <w:rPr>
                  <w:color w:val="000000"/>
                  <w:sz w:val="16"/>
                  <w:szCs w:val="16"/>
                </w:rPr>
                <w:delText xml:space="preserve">project </w:delText>
              </w:r>
              <w:r w:rsidRPr="00082A75" w:rsidDel="00365663">
                <w:rPr>
                  <w:color w:val="000000"/>
                  <w:sz w:val="16"/>
                  <w:szCs w:val="16"/>
                </w:rPr>
                <w:delText xml:space="preserve">plan </w:delText>
              </w:r>
            </w:del>
            <w:r w:rsidRPr="00082A75">
              <w:rPr>
                <w:color w:val="000000"/>
                <w:sz w:val="16"/>
                <w:szCs w:val="16"/>
              </w:rPr>
              <w:t xml:space="preserve">to ensure proper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and smooth </w:t>
            </w:r>
            <w:del w:id="140" w:author="bplim" w:date="2013-09-22T19:06:00Z">
              <w:r w:rsidR="00F44882" w:rsidRPr="00082A75" w:rsidDel="00365663">
                <w:rPr>
                  <w:color w:val="000000"/>
                  <w:sz w:val="16"/>
                  <w:szCs w:val="16"/>
                </w:rPr>
                <w:delText xml:space="preserve">of </w:delText>
              </w:r>
            </w:del>
            <w:r w:rsidR="00F44882" w:rsidRPr="00082A75">
              <w:rPr>
                <w:color w:val="000000"/>
                <w:sz w:val="16"/>
                <w:szCs w:val="16"/>
              </w:rPr>
              <w:t>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</w:t>
            </w:r>
            <w:del w:id="141" w:author="bplim" w:date="2013-09-22T19:06:00Z">
              <w:r w:rsidR="00F44882" w:rsidRPr="00082A75" w:rsidDel="00365663">
                <w:rPr>
                  <w:color w:val="000000"/>
                  <w:sz w:val="16"/>
                  <w:szCs w:val="16"/>
                </w:rPr>
                <w:delText>delivery</w:delText>
              </w:r>
            </w:del>
            <w:ins w:id="142" w:author="bplim" w:date="2013-09-22T19:06:00Z">
              <w:r w:rsidR="00365663" w:rsidRPr="00082A75">
                <w:rPr>
                  <w:color w:val="000000"/>
                  <w:sz w:val="16"/>
                  <w:szCs w:val="16"/>
                </w:rPr>
                <w:t>deliver</w:t>
              </w:r>
              <w:r w:rsidR="00365663">
                <w:rPr>
                  <w:color w:val="000000"/>
                  <w:sz w:val="16"/>
                  <w:szCs w:val="16"/>
                </w:rPr>
                <w:t>ies</w:t>
              </w:r>
            </w:ins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>, title listed as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F2CEC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6F2CEC">
              <w:rPr>
                <w:color w:val="000000"/>
                <w:sz w:val="22"/>
                <w:szCs w:val="22"/>
              </w:rPr>
              <w:t>Dec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lastRenderedPageBreak/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 / Business Development Manager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Sdn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>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BB4D58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  <w:r w:rsidR="004C6949">
              <w:rPr>
                <w:b/>
                <w:color w:val="000000"/>
                <w:sz w:val="22"/>
                <w:szCs w:val="22"/>
              </w:rPr>
              <w:t xml:space="preserve"> (R &amp; D Center Malaysia)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31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 xml:space="preserve">IBM Malaysia </w:t>
            </w:r>
            <w:proofErr w:type="spellStart"/>
            <w:r w:rsidRPr="00081ED9">
              <w:rPr>
                <w:b/>
                <w:color w:val="000000"/>
                <w:sz w:val="22"/>
                <w:szCs w:val="22"/>
              </w:rPr>
              <w:t>Sdn</w:t>
            </w:r>
            <w:proofErr w:type="spellEnd"/>
            <w:r w:rsidRPr="00081ED9">
              <w:rPr>
                <w:b/>
                <w:color w:val="000000"/>
                <w:sz w:val="22"/>
                <w:szCs w:val="22"/>
              </w:rPr>
              <w:t>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FB695D">
        <w:trPr>
          <w:trHeight w:val="1359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9B54C7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Pr="00081ED9">
              <w:rPr>
                <w:color w:val="000000"/>
                <w:sz w:val="16"/>
                <w:szCs w:val="16"/>
              </w:rPr>
              <w:br/>
              <w:t>1) Analysis on PERKESO current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requirement.</w:t>
            </w:r>
            <w:r w:rsidRPr="00081ED9">
              <w:rPr>
                <w:color w:val="000000"/>
                <w:sz w:val="16"/>
                <w:szCs w:val="16"/>
              </w:rPr>
              <w:br/>
              <w:t>3) Propose new business workflow for PERKESO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decentralization system flows.</w:t>
            </w:r>
            <w:r w:rsidRPr="00081ED9">
              <w:rPr>
                <w:color w:val="000000"/>
                <w:sz w:val="16"/>
                <w:szCs w:val="16"/>
              </w:rPr>
              <w:br/>
              <w:t>5) Propose solutions for decentralization of SIKAP system.</w:t>
            </w:r>
            <w:r w:rsidRPr="00081ED9">
              <w:rPr>
                <w:color w:val="000000"/>
                <w:sz w:val="16"/>
                <w:szCs w:val="16"/>
              </w:rPr>
              <w:br/>
              <w:t>6) Get user confirmation on the proposed system.</w:t>
            </w:r>
            <w:r w:rsidRPr="00081ED9">
              <w:rPr>
                <w:color w:val="000000"/>
                <w:sz w:val="16"/>
                <w:szCs w:val="16"/>
              </w:rPr>
              <w:br/>
              <w:t>7) Assist COBOL programmer in analyzing current system programs.</w:t>
            </w:r>
            <w:r w:rsidRPr="00081ED9">
              <w:rPr>
                <w:color w:val="000000"/>
                <w:sz w:val="16"/>
                <w:szCs w:val="16"/>
              </w:rPr>
              <w:br/>
              <w:t>8) Design input/output interfaces for new system.</w:t>
            </w:r>
            <w:r w:rsidRPr="00081ED9">
              <w:rPr>
                <w:color w:val="000000"/>
                <w:sz w:val="16"/>
                <w:szCs w:val="16"/>
              </w:rPr>
              <w:br/>
              <w:t>9) Perform inquiry modules coding COBOL in OS/400 platform.</w:t>
            </w:r>
            <w:r w:rsidRPr="00081ED9">
              <w:rPr>
                <w:color w:val="000000"/>
                <w:sz w:val="16"/>
                <w:szCs w:val="16"/>
              </w:rPr>
              <w:br/>
              <w:t>10) Perform unit testing on new modules.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313C57" w:rsidP="00773979">
            <w:pPr>
              <w:rPr>
                <w:b/>
                <w:bCs/>
                <w:color w:val="000000"/>
              </w:rPr>
            </w:pPr>
          </w:p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13C57">
              <w:rPr>
                <w:b/>
                <w:bCs/>
                <w:color w:val="000000"/>
                <w:sz w:val="22"/>
                <w:szCs w:val="22"/>
              </w:rPr>
              <w:t>Professional Fields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Default="003F3E24" w:rsidP="00444CCC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Big-data </w:t>
            </w:r>
            <w:proofErr w:type="spellStart"/>
            <w:r w:rsidR="0099712A">
              <w:rPr>
                <w:color w:val="000000"/>
                <w:sz w:val="16"/>
                <w:szCs w:val="16"/>
              </w:rPr>
              <w:t>Hadoop</w:t>
            </w:r>
            <w:proofErr w:type="spellEnd"/>
            <w:r w:rsidR="0099712A">
              <w:rPr>
                <w:color w:val="000000"/>
                <w:sz w:val="16"/>
                <w:szCs w:val="16"/>
              </w:rPr>
              <w:t xml:space="preserve"> Technology (</w:t>
            </w:r>
            <w:proofErr w:type="spellStart"/>
            <w:r w:rsidR="0099712A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99712A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99712A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99712A">
              <w:rPr>
                <w:color w:val="000000"/>
                <w:sz w:val="16"/>
                <w:szCs w:val="16"/>
              </w:rPr>
              <w:t xml:space="preserve">, Hive, Flume, Sqoop, </w:t>
            </w:r>
            <w:r w:rsidR="00FB43BB">
              <w:rPr>
                <w:color w:val="000000"/>
                <w:sz w:val="16"/>
                <w:szCs w:val="16"/>
              </w:rPr>
              <w:t>Mahout, Oozie, Map-Reduce, Pig)</w:t>
            </w:r>
            <w:r w:rsidR="00FF3C0B">
              <w:rPr>
                <w:color w:val="000000"/>
                <w:sz w:val="16"/>
                <w:szCs w:val="16"/>
              </w:rPr>
              <w:t xml:space="preserve"> | Autonomy Software | </w:t>
            </w:r>
            <w:r w:rsidR="00FF3C0B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FF3C0B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FF3C0B" w:rsidRPr="00313C57">
              <w:rPr>
                <w:color w:val="000000"/>
                <w:sz w:val="16"/>
                <w:szCs w:val="16"/>
              </w:rPr>
              <w:t>Conceptual Graph</w:t>
            </w:r>
            <w:r w:rsidR="00FF3C0B">
              <w:rPr>
                <w:color w:val="000000"/>
                <w:sz w:val="16"/>
                <w:szCs w:val="16"/>
              </w:rPr>
              <w:t xml:space="preserve"> (CG)</w:t>
            </w:r>
            <w:r w:rsidR="00FF3C0B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FF3C0B">
              <w:rPr>
                <w:color w:val="000000"/>
                <w:sz w:val="16"/>
                <w:szCs w:val="16"/>
              </w:rPr>
              <w:t xml:space="preserve">Machine Learning | </w:t>
            </w:r>
            <w:r w:rsidR="00FF3C0B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  <w:p w:rsidR="00893CAD" w:rsidRDefault="00893CAD" w:rsidP="00444CCC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893CAD" w:rsidRPr="00313C57" w:rsidRDefault="00893CAD" w:rsidP="00444CCC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6771E" w:rsidRPr="00360FE9" w:rsidRDefault="0026771E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proofErr w:type="spellStart"/>
            <w:r w:rsidR="00816D19"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="00816D19"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="008D3B3D"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="008D3B3D" w:rsidRPr="00313C57">
              <w:rPr>
                <w:color w:val="000000"/>
                <w:sz w:val="16"/>
                <w:szCs w:val="16"/>
              </w:rPr>
              <w:t xml:space="preserve">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</w:t>
            </w:r>
            <w:proofErr w:type="spellStart"/>
            <w:r w:rsidR="00056F62"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="00056F62" w:rsidRPr="00313C57">
              <w:rPr>
                <w:color w:val="000000"/>
                <w:sz w:val="16"/>
                <w:szCs w:val="16"/>
              </w:rPr>
              <w:t xml:space="preserve">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72A1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2D558E" w:rsidRPr="00313C57" w:rsidRDefault="002D558E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1B62DE" w:rsidRPr="00665461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B62DE" w:rsidRPr="00665461" w:rsidRDefault="006A6303" w:rsidP="008D3B3D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1B62DE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B62DE" w:rsidRPr="00313C57" w:rsidRDefault="00CF7B28" w:rsidP="009D2A7B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9D2A7B">
              <w:rPr>
                <w:color w:val="000000"/>
                <w:sz w:val="16"/>
                <w:szCs w:val="16"/>
              </w:rPr>
              <w:t xml:space="preserve">QlikView </w:t>
            </w:r>
            <w:r w:rsidR="00E56E9D">
              <w:rPr>
                <w:color w:val="000000"/>
                <w:sz w:val="16"/>
                <w:szCs w:val="16"/>
              </w:rPr>
              <w:t>Design</w:t>
            </w:r>
            <w:r w:rsidR="009D2A7B">
              <w:rPr>
                <w:color w:val="000000"/>
                <w:sz w:val="16"/>
                <w:szCs w:val="16"/>
              </w:rPr>
              <w:t>er</w:t>
            </w:r>
            <w:r w:rsidR="00E56E9D">
              <w:rPr>
                <w:color w:val="000000"/>
                <w:sz w:val="16"/>
                <w:szCs w:val="16"/>
              </w:rPr>
              <w:t xml:space="preserve"> </w:t>
            </w:r>
            <w:r w:rsidR="009D2A7B">
              <w:rPr>
                <w:color w:val="000000"/>
                <w:sz w:val="16"/>
                <w:szCs w:val="16"/>
              </w:rPr>
              <w:t xml:space="preserve">&amp;  Developer </w:t>
            </w:r>
            <w:r w:rsidR="00E56E9D">
              <w:rPr>
                <w:color w:val="000000"/>
                <w:sz w:val="16"/>
                <w:szCs w:val="16"/>
              </w:rPr>
              <w:t xml:space="preserve">| </w:t>
            </w:r>
            <w:r>
              <w:rPr>
                <w:color w:val="000000"/>
                <w:sz w:val="16"/>
                <w:szCs w:val="16"/>
              </w:rPr>
              <w:t xml:space="preserve">Fundamental of Computer Vision with Medical and Video Application | Presentations Alive | Machine Learning Workshop | </w:t>
            </w:r>
            <w:proofErr w:type="spellStart"/>
            <w:r>
              <w:rPr>
                <w:color w:val="000000"/>
                <w:sz w:val="16"/>
                <w:szCs w:val="16"/>
              </w:rPr>
              <w:t>myTRIZ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</w:t>
            </w:r>
            <w:r w:rsidR="003115DD">
              <w:rPr>
                <w:color w:val="000000"/>
                <w:sz w:val="16"/>
                <w:szCs w:val="16"/>
              </w:rPr>
              <w:t xml:space="preserve">, </w:t>
            </w:r>
            <w:r w:rsidR="00A01899">
              <w:rPr>
                <w:color w:val="000000"/>
                <w:sz w:val="16"/>
                <w:szCs w:val="16"/>
              </w:rPr>
              <w:t xml:space="preserve">Pre-Calculus, </w:t>
            </w:r>
            <w:r w:rsidR="003115DD">
              <w:rPr>
                <w:color w:val="000000"/>
                <w:sz w:val="16"/>
                <w:szCs w:val="16"/>
              </w:rPr>
              <w:t>Computing for Data Analysis, Image and Video Processing</w:t>
            </w:r>
            <w:r w:rsidR="00041164">
              <w:rPr>
                <w:color w:val="000000"/>
                <w:sz w:val="16"/>
                <w:szCs w:val="16"/>
              </w:rPr>
              <w:t>, Computational Photography</w:t>
            </w:r>
            <w:r w:rsidR="004B12F7">
              <w:rPr>
                <w:color w:val="000000"/>
                <w:sz w:val="16"/>
                <w:szCs w:val="16"/>
              </w:rPr>
              <w:t>, Web Intelligence and Big Data</w:t>
            </w:r>
            <w:r w:rsidR="00AF33F7">
              <w:rPr>
                <w:color w:val="000000"/>
                <w:sz w:val="16"/>
                <w:szCs w:val="16"/>
              </w:rPr>
              <w:t>, Making Sense of Data</w:t>
            </w:r>
            <w:r w:rsidR="00320CB1">
              <w:rPr>
                <w:color w:val="000000"/>
                <w:sz w:val="16"/>
                <w:szCs w:val="16"/>
              </w:rPr>
              <w:t>, Computing for Data Analysis</w:t>
            </w:r>
            <w:r>
              <w:rPr>
                <w:color w:val="000000"/>
                <w:sz w:val="16"/>
                <w:szCs w:val="16"/>
              </w:rPr>
              <w:t xml:space="preserve"> @ </w:t>
            </w:r>
            <w:hyperlink r:id="rId32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125C6E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5C6E" w:rsidRDefault="00125C6E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2D558E" w:rsidRPr="00313C57" w:rsidRDefault="002D558E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  <w:p w:rsidR="008D72A1" w:rsidRPr="00C23634" w:rsidRDefault="001D6305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1D6305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1D6305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1D6305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6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1D6305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7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62B8" w:rsidRDefault="009062B8" w:rsidP="00773979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FB695D">
        <w:trPr>
          <w:cantSplit/>
          <w:trHeight w:hRule="exact" w:val="144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2D558E" w:rsidRPr="00FE745E" w:rsidTr="00FB695D">
        <w:trPr>
          <w:cantSplit/>
          <w:trHeight w:hRule="exact" w:val="144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D558E" w:rsidRPr="00FE745E" w:rsidRDefault="002D558E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del w:id="143" w:author="bplim" w:date="2013-09-22T18:46:00Z">
              <w:r w:rsidR="005B0C2A" w:rsidRPr="00FE745E" w:rsidDel="001D6305">
                <w:rPr>
                  <w:sz w:val="16"/>
                  <w:szCs w:val="16"/>
                </w:rPr>
                <w:delText>Posses p</w:delText>
              </w:r>
            </w:del>
            <w:ins w:id="144" w:author="bplim" w:date="2013-09-22T18:46:00Z">
              <w:r w:rsidR="001D6305">
                <w:rPr>
                  <w:sz w:val="16"/>
                  <w:szCs w:val="16"/>
                </w:rPr>
                <w:t>P</w:t>
              </w:r>
            </w:ins>
            <w:r w:rsidR="005B0C2A" w:rsidRPr="00FE745E">
              <w:rPr>
                <w:sz w:val="16"/>
                <w:szCs w:val="16"/>
              </w:rPr>
              <w:t>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del w:id="145" w:author="bplim" w:date="2013-09-22T18:46:00Z">
              <w:r w:rsidR="005B0C2A" w:rsidRPr="00FE745E" w:rsidDel="001D6305">
                <w:rPr>
                  <w:sz w:val="16"/>
                  <w:szCs w:val="16"/>
                </w:rPr>
                <w:delText>Able and l</w:delText>
              </w:r>
            </w:del>
            <w:ins w:id="146" w:author="bplim" w:date="2013-09-22T18:46:00Z">
              <w:r w:rsidR="001D6305">
                <w:rPr>
                  <w:sz w:val="16"/>
                  <w:szCs w:val="16"/>
                </w:rPr>
                <w:t>L</w:t>
              </w:r>
            </w:ins>
            <w:r w:rsidR="005B0C2A" w:rsidRPr="00FE745E">
              <w:rPr>
                <w:sz w:val="16"/>
                <w:szCs w:val="16"/>
              </w:rPr>
              <w:t xml:space="preserve">ove to teach and share </w:t>
            </w:r>
            <w:del w:id="147" w:author="bplim" w:date="2013-09-22T18:46:00Z">
              <w:r w:rsidR="005B0C2A" w:rsidRPr="00FE745E" w:rsidDel="001D6305">
                <w:rPr>
                  <w:sz w:val="16"/>
                  <w:szCs w:val="16"/>
                </w:rPr>
                <w:delText xml:space="preserve">with others </w:delText>
              </w:r>
            </w:del>
            <w:del w:id="148" w:author="bplim" w:date="2013-09-22T18:47:00Z">
              <w:r w:rsidR="005B0C2A" w:rsidRPr="00FE745E" w:rsidDel="001D6305">
                <w:rPr>
                  <w:sz w:val="16"/>
                  <w:szCs w:val="16"/>
                </w:rPr>
                <w:delText xml:space="preserve">base on </w:delText>
              </w:r>
              <w:r w:rsidR="00521962" w:rsidRPr="00FE745E" w:rsidDel="001D6305">
                <w:rPr>
                  <w:sz w:val="16"/>
                  <w:szCs w:val="16"/>
                </w:rPr>
                <w:delText>discovered</w:delText>
              </w:r>
              <w:r w:rsidR="00D70745" w:rsidRPr="00FE745E" w:rsidDel="001D6305">
                <w:rPr>
                  <w:sz w:val="16"/>
                  <w:szCs w:val="16"/>
                </w:rPr>
                <w:delText xml:space="preserve"> and new </w:delText>
              </w:r>
              <w:r w:rsidR="00EF5870" w:rsidRPr="00FE745E" w:rsidDel="001D6305">
                <w:rPr>
                  <w:sz w:val="16"/>
                  <w:szCs w:val="16"/>
                </w:rPr>
                <w:delText>learnt knowledge</w:delText>
              </w:r>
            </w:del>
          </w:p>
          <w:p w:rsidR="00DE3497" w:rsidRDefault="00DE3497" w:rsidP="00553C7D">
            <w:pPr>
              <w:rPr>
                <w:sz w:val="16"/>
                <w:szCs w:val="16"/>
              </w:rPr>
            </w:pPr>
          </w:p>
          <w:p w:rsidR="002D558E" w:rsidRPr="00FE745E" w:rsidRDefault="002D558E" w:rsidP="00553C7D">
            <w:pPr>
              <w:rPr>
                <w:sz w:val="16"/>
                <w:szCs w:val="16"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7C0B1D" w:rsidP="00773979">
            <w:pPr>
              <w:rPr>
                <w:b/>
              </w:rPr>
            </w:pPr>
            <w:r w:rsidRPr="008358F2">
              <w:rPr>
                <w:b/>
              </w:rPr>
              <w:t>Extra-Curricular</w:t>
            </w:r>
            <w:r w:rsidR="005B0C2A" w:rsidRPr="008358F2">
              <w:rPr>
                <w:b/>
              </w:rPr>
              <w:t xml:space="preserve"> Activities</w:t>
            </w:r>
          </w:p>
        </w:tc>
      </w:tr>
      <w:tr w:rsidR="005B0C2A" w:rsidRPr="008358F2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46F31" w:rsidRDefault="00746F31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lastRenderedPageBreak/>
              <w:t>Presenter of white papers publication at HP DS Malaysia Tech Day 2013 event at Cybe</w:t>
            </w:r>
            <w:r w:rsidR="0061336A">
              <w:rPr>
                <w:sz w:val="16"/>
                <w:szCs w:val="16"/>
              </w:rPr>
              <w:t>rjaya, Malaysia, year 2013, 18</w:t>
            </w:r>
            <w:r w:rsidR="0061336A" w:rsidRPr="008358F2">
              <w:rPr>
                <w:sz w:val="16"/>
                <w:szCs w:val="16"/>
                <w:vertAlign w:val="superscript"/>
              </w:rPr>
              <w:t>th</w:t>
            </w:r>
            <w:r w:rsidR="0061336A" w:rsidRPr="00746F31">
              <w:rPr>
                <w:sz w:val="16"/>
                <w:szCs w:val="16"/>
              </w:rPr>
              <w:t xml:space="preserve"> </w:t>
            </w:r>
            <w:r w:rsidRPr="00746F31">
              <w:rPr>
                <w:sz w:val="16"/>
                <w:szCs w:val="16"/>
              </w:rPr>
              <w:t xml:space="preserve"> Sep</w:t>
            </w:r>
          </w:p>
          <w:p w:rsidR="001B7EFB" w:rsidRDefault="001B7EFB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 w:rsidR="00E14A3C">
              <w:rPr>
                <w:sz w:val="16"/>
                <w:szCs w:val="16"/>
              </w:rPr>
              <w:t xml:space="preserve">vent at </w:t>
            </w:r>
            <w:proofErr w:type="spellStart"/>
            <w:r w:rsidR="00E14A3C">
              <w:rPr>
                <w:sz w:val="16"/>
                <w:szCs w:val="16"/>
              </w:rPr>
              <w:t>ShangHai</w:t>
            </w:r>
            <w:proofErr w:type="spellEnd"/>
            <w:r w:rsidR="00E14A3C">
              <w:rPr>
                <w:sz w:val="16"/>
                <w:szCs w:val="16"/>
              </w:rPr>
              <w:t>, year 2013, 5</w:t>
            </w:r>
            <w:r w:rsidR="00E14A3C" w:rsidRPr="008358F2">
              <w:rPr>
                <w:sz w:val="16"/>
                <w:szCs w:val="16"/>
                <w:vertAlign w:val="superscript"/>
              </w:rPr>
              <w:t>th</w:t>
            </w:r>
            <w:r w:rsidR="00E14A3C" w:rsidRPr="001B7EFB">
              <w:rPr>
                <w:sz w:val="16"/>
                <w:szCs w:val="16"/>
              </w:rPr>
              <w:t xml:space="preserve"> </w:t>
            </w:r>
            <w:r w:rsidRPr="001B7EFB">
              <w:rPr>
                <w:sz w:val="16"/>
                <w:szCs w:val="16"/>
              </w:rPr>
              <w:t xml:space="preserve"> Sep</w:t>
            </w:r>
          </w:p>
          <w:p w:rsidR="00C3353B" w:rsidRDefault="006A7AEC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commentRangeStart w:id="149"/>
            <w:proofErr w:type="spellStart"/>
            <w:r>
              <w:rPr>
                <w:sz w:val="16"/>
                <w:szCs w:val="16"/>
              </w:rPr>
              <w:t>Cloudera</w:t>
            </w:r>
            <w:commentRangeEnd w:id="149"/>
            <w:proofErr w:type="spellEnd"/>
            <w:r w:rsidR="001D6305">
              <w:rPr>
                <w:rStyle w:val="CommentReference"/>
              </w:rPr>
              <w:commentReference w:id="149"/>
            </w:r>
            <w:r>
              <w:rPr>
                <w:sz w:val="16"/>
                <w:szCs w:val="16"/>
              </w:rPr>
              <w:t xml:space="preserve"> Certified Developer for Apache Hadoop (CCDH), Exam CCD-410 (CDH4), </w:t>
            </w:r>
            <w:r w:rsidR="00303C82">
              <w:rPr>
                <w:sz w:val="16"/>
                <w:szCs w:val="16"/>
              </w:rPr>
              <w:t>13</w:t>
            </w:r>
            <w:r w:rsidR="00E14A3C">
              <w:rPr>
                <w:sz w:val="16"/>
                <w:szCs w:val="16"/>
                <w:vertAlign w:val="superscript"/>
              </w:rPr>
              <w:t>rd</w:t>
            </w:r>
            <w:r w:rsidR="00E14A3C">
              <w:rPr>
                <w:sz w:val="16"/>
                <w:szCs w:val="16"/>
              </w:rPr>
              <w:t xml:space="preserve"> </w:t>
            </w:r>
            <w:r w:rsidR="00303C82">
              <w:rPr>
                <w:sz w:val="16"/>
                <w:szCs w:val="16"/>
              </w:rPr>
              <w:t xml:space="preserve"> Feb </w:t>
            </w:r>
            <w:r>
              <w:rPr>
                <w:sz w:val="16"/>
                <w:szCs w:val="16"/>
              </w:rPr>
              <w:t>2013</w:t>
            </w:r>
          </w:p>
          <w:p w:rsidR="0066664D" w:rsidRDefault="002C28A3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="00F2175D" w:rsidRPr="00180684">
              <w:rPr>
                <w:sz w:val="16"/>
                <w:szCs w:val="16"/>
              </w:rPr>
              <w:t xml:space="preserve">chair for the </w:t>
            </w:r>
            <w:hyperlink r:id="rId38" w:history="1">
              <w:r w:rsidR="00F2175D"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F2175D" w:rsidRPr="00180684">
              <w:rPr>
                <w:sz w:val="16"/>
                <w:szCs w:val="16"/>
              </w:rPr>
              <w:t>, year 2012</w:t>
            </w:r>
          </w:p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9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40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1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42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43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44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5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ins w:id="150" w:author="bplim" w:date="2013-09-22T18:48:00Z">
              <w:r w:rsidR="001D6305">
                <w:rPr>
                  <w:sz w:val="16"/>
                  <w:szCs w:val="16"/>
                </w:rPr>
                <w:t xml:space="preserve">the </w:t>
              </w:r>
            </w:ins>
            <w:r w:rsidRPr="008358F2">
              <w:rPr>
                <w:sz w:val="16"/>
                <w:szCs w:val="16"/>
              </w:rPr>
              <w:t>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46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CF1BCD">
              <w:rPr>
                <w:sz w:val="16"/>
                <w:szCs w:val="16"/>
              </w:rPr>
              <w:t>Mar</w:t>
            </w:r>
            <w:r w:rsidR="00763667" w:rsidRPr="008358F2">
              <w:rPr>
                <w:sz w:val="16"/>
                <w:szCs w:val="16"/>
              </w:rPr>
              <w:t xml:space="preserve">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47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E3165A">
              <w:rPr>
                <w:sz w:val="16"/>
                <w:szCs w:val="16"/>
              </w:rPr>
              <w:t xml:space="preserve"> at Apr</w:t>
            </w:r>
            <w:r w:rsidR="00CC1706" w:rsidRPr="008358F2">
              <w:rPr>
                <w:sz w:val="16"/>
                <w:szCs w:val="16"/>
              </w:rPr>
              <w:t xml:space="preserve">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r w:rsidR="00430766" w:rsidRPr="008358F2">
              <w:rPr>
                <w:sz w:val="16"/>
                <w:szCs w:val="16"/>
                <w:vertAlign w:val="superscript"/>
              </w:rPr>
              <w:t>th</w:t>
            </w:r>
            <w:r w:rsidR="00430766" w:rsidRPr="008358F2"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 xml:space="preserve"> Sep</w:t>
            </w:r>
            <w:proofErr w:type="gramEnd"/>
            <w:r w:rsidR="000265B7">
              <w:rPr>
                <w:sz w:val="16"/>
                <w:szCs w:val="16"/>
              </w:rPr>
              <w:t xml:space="preserve"> – </w:t>
            </w:r>
            <w:r w:rsidRPr="008358F2">
              <w:rPr>
                <w:sz w:val="16"/>
                <w:szCs w:val="16"/>
              </w:rPr>
              <w:t>2</w:t>
            </w:r>
            <w:r w:rsidR="00430766">
              <w:rPr>
                <w:sz w:val="16"/>
                <w:szCs w:val="16"/>
                <w:vertAlign w:val="superscript"/>
              </w:rPr>
              <w:t>nd</w:t>
            </w:r>
            <w:r w:rsidR="00430766" w:rsidRPr="008358F2"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 xml:space="preserve">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ins w:id="151" w:author="bplim" w:date="2013-09-22T18:48:00Z">
              <w:r w:rsidR="001D6305">
                <w:rPr>
                  <w:sz w:val="16"/>
                  <w:szCs w:val="16"/>
                </w:rPr>
                <w:t xml:space="preserve">the </w:t>
              </w:r>
            </w:ins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="00430766"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="00430766"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 w:rsidR="00430766"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ins w:id="152" w:author="bplim" w:date="2013-09-22T18:48:00Z">
              <w:r w:rsidR="001D6305">
                <w:rPr>
                  <w:sz w:val="16"/>
                  <w:szCs w:val="16"/>
                </w:rPr>
                <w:t xml:space="preserve">the </w:t>
              </w:r>
            </w:ins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ins w:id="153" w:author="bplim" w:date="2013-09-22T18:48:00Z">
              <w:r w:rsidR="001D6305">
                <w:rPr>
                  <w:sz w:val="16"/>
                  <w:szCs w:val="16"/>
                </w:rPr>
                <w:t xml:space="preserve">the </w:t>
              </w:r>
            </w:ins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FB695D">
        <w:trPr>
          <w:cantSplit/>
          <w:trHeight w:val="279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2C0E19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C0E19" w:rsidRDefault="002C0E19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585A53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85A53" w:rsidRDefault="00585A53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2C0E19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C0E19" w:rsidRDefault="002C0E19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2C0E19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7F83" w:rsidRDefault="001A7F83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5B0C2A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0E19">
            <w:pPr>
              <w:tabs>
                <w:tab w:val="num" w:pos="360"/>
              </w:tabs>
            </w:pPr>
            <w:r w:rsidRPr="00BF4AAB">
              <w:rPr>
                <w:b/>
              </w:rPr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361D" w:rsidRDefault="002A1A3C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48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:rsidR="002A1A3C" w:rsidRDefault="002A1A3C" w:rsidP="005D361D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</w:t>
            </w:r>
            <w:r w:rsidR="0025333A">
              <w:rPr>
                <w:sz w:val="16"/>
                <w:szCs w:val="16"/>
              </w:rPr>
              <w:t>,</w:t>
            </w:r>
            <w:r w:rsidR="0025333A"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FB695D">
        <w:trPr>
          <w:cantSplit/>
          <w:trHeight w:hRule="exact"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proofErr w:type="gramStart"/>
            <w:r w:rsidRPr="002F7476">
              <w:rPr>
                <w:sz w:val="16"/>
                <w:szCs w:val="16"/>
                <w:lang w:val="sv-SE"/>
              </w:rPr>
              <w:t xml:space="preserve">, </w:t>
            </w:r>
            <w:r>
              <w:rPr>
                <w:sz w:val="16"/>
                <w:szCs w:val="16"/>
                <w:lang w:val="sv-SE"/>
              </w:rPr>
              <w:t xml:space="preserve"> Nagappan</w:t>
            </w:r>
            <w:proofErr w:type="gramEnd"/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</w:tc>
      </w:tr>
      <w:tr w:rsidR="00E439E2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439E2" w:rsidRPr="0041683A" w:rsidRDefault="00E439E2" w:rsidP="003331FF">
            <w:pPr>
              <w:tabs>
                <w:tab w:val="num" w:pos="360"/>
              </w:tabs>
              <w:rPr>
                <w:b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41683A" w:rsidRDefault="005B0C2A" w:rsidP="003331FF">
            <w:pPr>
              <w:tabs>
                <w:tab w:val="num" w:pos="360"/>
              </w:tabs>
              <w:rPr>
                <w:b/>
              </w:rPr>
            </w:pPr>
            <w:r w:rsidRPr="0041683A">
              <w:rPr>
                <w:b/>
              </w:rPr>
              <w:t>Reference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B592A" w:rsidRDefault="00324B06" w:rsidP="00BF2C0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Lai Kok Seng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B592A" w:rsidRDefault="00530121" w:rsidP="00BF2C0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</w:t>
            </w:r>
            <w:r w:rsidR="006738A2">
              <w:rPr>
                <w:color w:val="000000"/>
                <w:sz w:val="16"/>
                <w:szCs w:val="16"/>
              </w:rPr>
              <w:t>ok-seng.lai@hp.com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B592A" w:rsidRDefault="00FC53E1" w:rsidP="00BF2C0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Direct Manager / Hewlett-Packard Malaysia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F2207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530121" w:rsidP="00F22071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F2207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530121" w:rsidP="00F22071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F2207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48193B" w:rsidP="00F22071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Senior Development Manager / </w:t>
            </w:r>
            <w:r w:rsidR="00530121">
              <w:rPr>
                <w:color w:val="000000"/>
                <w:sz w:val="16"/>
                <w:szCs w:val="16"/>
              </w:rPr>
              <w:t>Hewlett-Packard Malaysia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B592A">
              <w:rPr>
                <w:color w:val="000000"/>
                <w:sz w:val="16"/>
                <w:szCs w:val="16"/>
              </w:rPr>
              <w:t>Dr. Bong Chin Wei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1D6305" w:rsidP="00BF2C0E">
            <w:pPr>
              <w:rPr>
                <w:color w:val="000000"/>
                <w:sz w:val="16"/>
                <w:szCs w:val="16"/>
              </w:rPr>
            </w:pPr>
            <w:hyperlink r:id="rId49" w:history="1">
              <w:r w:rsidR="00BF2C0E" w:rsidRPr="00AB3B59">
                <w:rPr>
                  <w:rStyle w:val="Hyperlink"/>
                  <w:sz w:val="16"/>
                  <w:szCs w:val="16"/>
                </w:rPr>
                <w:t>cw.bong@mimos.my</w:t>
              </w:r>
            </w:hyperlink>
          </w:p>
        </w:tc>
      </w:tr>
      <w:tr w:rsidR="00BF2C0E" w:rsidTr="00FB695D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 xml:space="preserve">Senior Staff Researcher / MIMOS </w:t>
            </w:r>
            <w:proofErr w:type="spellStart"/>
            <w:r w:rsidRPr="0041683A">
              <w:rPr>
                <w:color w:val="000000"/>
                <w:sz w:val="16"/>
                <w:szCs w:val="16"/>
              </w:rPr>
              <w:t>Berhad</w:t>
            </w:r>
            <w:proofErr w:type="spellEnd"/>
          </w:p>
        </w:tc>
        <w:tc>
          <w:tcPr>
            <w:tcW w:w="35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plim" w:date="2013-09-22T19:13:00Z" w:initials="b">
    <w:p w:rsidR="00461248" w:rsidRDefault="00461248">
      <w:pPr>
        <w:pStyle w:val="CommentText"/>
      </w:pPr>
      <w:r>
        <w:rPr>
          <w:rStyle w:val="CommentReference"/>
        </w:rPr>
        <w:annotationRef/>
      </w:r>
      <w:r>
        <w:t xml:space="preserve">Wow…. Great resume. </w:t>
      </w:r>
      <w:bookmarkStart w:id="1" w:name="_GoBack"/>
      <w:bookmarkEnd w:id="1"/>
      <w:r>
        <w:t>Ah B, you did so many in past so many years!!</w:t>
      </w:r>
    </w:p>
  </w:comment>
  <w:comment w:id="8" w:author="bplim" w:date="2013-09-22T18:35:00Z" w:initials="b">
    <w:p w:rsidR="001D6305" w:rsidRDefault="001D6305">
      <w:pPr>
        <w:pStyle w:val="CommentText"/>
      </w:pPr>
      <w:r>
        <w:rPr>
          <w:rStyle w:val="CommentReference"/>
        </w:rPr>
        <w:annotationRef/>
      </w:r>
      <w:r>
        <w:t>Only computer vision? Not big data?  Maybe swap the sequence as people care about what you want to contribute, rather than what you expect from them.</w:t>
      </w:r>
    </w:p>
  </w:comment>
  <w:comment w:id="9" w:author="bplim" w:date="2013-09-22T18:35:00Z" w:initials="b">
    <w:p w:rsidR="001D6305" w:rsidRDefault="001D6305">
      <w:pPr>
        <w:pStyle w:val="CommentText"/>
      </w:pPr>
      <w:r>
        <w:rPr>
          <w:rStyle w:val="CommentReference"/>
        </w:rPr>
        <w:annotationRef/>
      </w:r>
      <w:r>
        <w:t>No big data?</w:t>
      </w:r>
    </w:p>
  </w:comment>
  <w:comment w:id="10" w:author="bplim" w:date="2013-09-22T18:56:00Z" w:initials="b">
    <w:p w:rsidR="002A676B" w:rsidRDefault="002A676B">
      <w:pPr>
        <w:pStyle w:val="CommentText"/>
      </w:pPr>
      <w:r>
        <w:rPr>
          <w:rStyle w:val="CommentReference"/>
        </w:rPr>
        <w:annotationRef/>
      </w:r>
      <w:r>
        <w:t xml:space="preserve">Maybe you can ask a few friends for comments. Let say ABC or Grace or some local headhunters, or maybe some Australian head hunters. </w:t>
      </w:r>
      <w:r>
        <w:br/>
      </w:r>
      <w:r>
        <w:br/>
        <w:t>If you’re a hiring manager, what’s your conclusion about this candidate after reading this part?</w:t>
      </w:r>
    </w:p>
  </w:comment>
  <w:comment w:id="35" w:author="bplim" w:date="2013-09-22T18:41:00Z" w:initials="b">
    <w:p w:rsidR="001D6305" w:rsidRDefault="001D6305">
      <w:pPr>
        <w:pStyle w:val="CommentText"/>
      </w:pPr>
      <w:r>
        <w:rPr>
          <w:rStyle w:val="CommentReference"/>
        </w:rPr>
        <w:annotationRef/>
      </w:r>
      <w:r>
        <w:t>Is it vehicle routing or TSP?</w:t>
      </w:r>
    </w:p>
  </w:comment>
  <w:comment w:id="60" w:author="bplim" w:date="2013-09-22T18:49:00Z" w:initials="b">
    <w:p w:rsidR="001D6305" w:rsidRDefault="001D6305">
      <w:pPr>
        <w:pStyle w:val="CommentText"/>
      </w:pPr>
      <w:r>
        <w:rPr>
          <w:rStyle w:val="CommentReference"/>
        </w:rPr>
        <w:annotationRef/>
      </w:r>
      <w:r>
        <w:t>You may want to standardize your tenses, since you have started with “Developed ….</w:t>
      </w:r>
      <w:proofErr w:type="gramStart"/>
      <w:r>
        <w:t>” ,</w:t>
      </w:r>
      <w:proofErr w:type="gramEnd"/>
      <w:r>
        <w:t xml:space="preserve"> then standardize it.</w:t>
      </w:r>
    </w:p>
  </w:comment>
  <w:comment w:id="103" w:author="bplim" w:date="2013-09-22T18:58:00Z" w:initials="b">
    <w:p w:rsidR="002A676B" w:rsidRDefault="002A676B">
      <w:pPr>
        <w:pStyle w:val="CommentText"/>
      </w:pPr>
      <w:r>
        <w:rPr>
          <w:rStyle w:val="CommentReference"/>
        </w:rPr>
        <w:annotationRef/>
      </w:r>
      <w:r>
        <w:t xml:space="preserve">Maybe can divide this part into two parts: </w:t>
      </w:r>
      <w:r>
        <w:br/>
        <w:t>(A) Role and responsibilities (write in present tense for HP, and past tense for the rest</w:t>
      </w:r>
      <w:proofErr w:type="gramStart"/>
      <w:r>
        <w:t>)</w:t>
      </w:r>
      <w:proofErr w:type="gramEnd"/>
      <w:r>
        <w:br/>
        <w:t>(B) Achievements (write in past tense)</w:t>
      </w:r>
    </w:p>
  </w:comment>
  <w:comment w:id="105" w:author="bplim" w:date="2013-09-22T19:11:00Z" w:initials="b">
    <w:p w:rsidR="00E028D9" w:rsidRDefault="00E028D9">
      <w:pPr>
        <w:pStyle w:val="CommentText"/>
      </w:pPr>
      <w:r>
        <w:rPr>
          <w:rStyle w:val="CommentReference"/>
        </w:rPr>
        <w:annotationRef/>
      </w:r>
      <w:r>
        <w:t>There are so many points in this sentence. What is the most important point you want to tell people?</w:t>
      </w:r>
    </w:p>
  </w:comment>
  <w:comment w:id="120" w:author="bplim" w:date="2013-09-22T18:59:00Z" w:initials="b">
    <w:p w:rsidR="002A676B" w:rsidRDefault="002A676B">
      <w:pPr>
        <w:pStyle w:val="CommentText"/>
      </w:pPr>
      <w:r>
        <w:rPr>
          <w:rStyle w:val="CommentReference"/>
        </w:rPr>
        <w:annotationRef/>
      </w:r>
      <w:r>
        <w:t>Make simple sentence. Divide one long sentence into 2-3 short sentences.</w:t>
      </w:r>
    </w:p>
  </w:comment>
  <w:comment w:id="126" w:author="bplim" w:date="2013-09-22T19:03:00Z" w:initials="b">
    <w:p w:rsidR="002A676B" w:rsidRDefault="002A676B">
      <w:pPr>
        <w:pStyle w:val="CommentText"/>
      </w:pPr>
      <w:r>
        <w:rPr>
          <w:rStyle w:val="CommentReference"/>
        </w:rPr>
        <w:annotationRef/>
      </w:r>
      <w:r>
        <w:t>Change (prepositions + verb-</w:t>
      </w:r>
      <w:proofErr w:type="spellStart"/>
      <w:r>
        <w:t>ing</w:t>
      </w:r>
      <w:proofErr w:type="spellEnd"/>
      <w:r>
        <w:t>) to (preposition + nouns)</w:t>
      </w:r>
      <w:r w:rsidR="00365663">
        <w:t xml:space="preserve"> or just say (to…)</w:t>
      </w:r>
    </w:p>
    <w:p w:rsidR="002A676B" w:rsidRDefault="002A676B">
      <w:pPr>
        <w:pStyle w:val="CommentText"/>
      </w:pPr>
    </w:p>
    <w:p w:rsidR="002A676B" w:rsidRDefault="00365663">
      <w:pPr>
        <w:pStyle w:val="CommentText"/>
      </w:pPr>
      <w:r>
        <w:t xml:space="preserve">… </w:t>
      </w:r>
      <w:proofErr w:type="gramStart"/>
      <w:r>
        <w:t>to</w:t>
      </w:r>
      <w:proofErr w:type="gramEnd"/>
      <w:r>
        <w:t xml:space="preserve"> raise company startup funds.</w:t>
      </w:r>
    </w:p>
    <w:p w:rsidR="00365663" w:rsidRDefault="00365663">
      <w:pPr>
        <w:pStyle w:val="CommentText"/>
      </w:pPr>
      <w:r>
        <w:t xml:space="preserve">… </w:t>
      </w:r>
      <w:proofErr w:type="gramStart"/>
      <w:r>
        <w:t>for</w:t>
      </w:r>
      <w:proofErr w:type="gramEnd"/>
      <w:r>
        <w:t xml:space="preserve"> start-up funds raising.</w:t>
      </w:r>
    </w:p>
  </w:comment>
  <w:comment w:id="123" w:author="bplim" w:date="2013-09-22T19:04:00Z" w:initials="b">
    <w:p w:rsidR="00365663" w:rsidRDefault="00365663">
      <w:pPr>
        <w:pStyle w:val="CommentText"/>
      </w:pPr>
      <w:r>
        <w:rPr>
          <w:rStyle w:val="CommentReference"/>
        </w:rPr>
        <w:annotationRef/>
      </w:r>
      <w:r>
        <w:t>Or just say,</w:t>
      </w:r>
    </w:p>
    <w:p w:rsidR="00365663" w:rsidRDefault="00365663">
      <w:pPr>
        <w:pStyle w:val="CommentText"/>
      </w:pPr>
    </w:p>
    <w:p w:rsidR="00365663" w:rsidRDefault="00365663">
      <w:pPr>
        <w:pStyle w:val="CommentText"/>
      </w:pPr>
      <w:r>
        <w:t>“Developed 4 business plans for start-up fund raising.”</w:t>
      </w:r>
    </w:p>
  </w:comment>
  <w:comment w:id="149" w:author="bplim" w:date="2013-09-22T18:47:00Z" w:initials="b">
    <w:p w:rsidR="001D6305" w:rsidRDefault="001D6305">
      <w:pPr>
        <w:pStyle w:val="CommentText"/>
      </w:pPr>
      <w:r>
        <w:rPr>
          <w:rStyle w:val="CommentReference"/>
        </w:rPr>
        <w:annotationRef/>
      </w:r>
      <w:r>
        <w:t>This is under “Awards &amp; Certifications”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1156B1"/>
    <w:multiLevelType w:val="hybridMultilevel"/>
    <w:tmpl w:val="3A6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24"/>
  </w:num>
  <w:num w:numId="4">
    <w:abstractNumId w:val="27"/>
  </w:num>
  <w:num w:numId="5">
    <w:abstractNumId w:val="8"/>
  </w:num>
  <w:num w:numId="6">
    <w:abstractNumId w:val="22"/>
  </w:num>
  <w:num w:numId="7">
    <w:abstractNumId w:val="21"/>
  </w:num>
  <w:num w:numId="8">
    <w:abstractNumId w:val="25"/>
  </w:num>
  <w:num w:numId="9">
    <w:abstractNumId w:val="14"/>
  </w:num>
  <w:num w:numId="10">
    <w:abstractNumId w:val="35"/>
  </w:num>
  <w:num w:numId="11">
    <w:abstractNumId w:val="41"/>
  </w:num>
  <w:num w:numId="12">
    <w:abstractNumId w:val="44"/>
  </w:num>
  <w:num w:numId="13">
    <w:abstractNumId w:val="34"/>
  </w:num>
  <w:num w:numId="14">
    <w:abstractNumId w:val="29"/>
  </w:num>
  <w:num w:numId="15">
    <w:abstractNumId w:val="19"/>
  </w:num>
  <w:num w:numId="16">
    <w:abstractNumId w:val="11"/>
  </w:num>
  <w:num w:numId="17">
    <w:abstractNumId w:val="33"/>
  </w:num>
  <w:num w:numId="18">
    <w:abstractNumId w:val="5"/>
  </w:num>
  <w:num w:numId="19">
    <w:abstractNumId w:val="39"/>
  </w:num>
  <w:num w:numId="20">
    <w:abstractNumId w:val="13"/>
  </w:num>
  <w:num w:numId="21">
    <w:abstractNumId w:val="12"/>
  </w:num>
  <w:num w:numId="22">
    <w:abstractNumId w:val="18"/>
  </w:num>
  <w:num w:numId="23">
    <w:abstractNumId w:val="9"/>
  </w:num>
  <w:num w:numId="24">
    <w:abstractNumId w:val="28"/>
  </w:num>
  <w:num w:numId="25">
    <w:abstractNumId w:val="45"/>
  </w:num>
  <w:num w:numId="26">
    <w:abstractNumId w:val="17"/>
  </w:num>
  <w:num w:numId="27">
    <w:abstractNumId w:val="23"/>
  </w:num>
  <w:num w:numId="28">
    <w:abstractNumId w:val="4"/>
  </w:num>
  <w:num w:numId="29">
    <w:abstractNumId w:val="20"/>
  </w:num>
  <w:num w:numId="30">
    <w:abstractNumId w:val="38"/>
  </w:num>
  <w:num w:numId="31">
    <w:abstractNumId w:val="1"/>
  </w:num>
  <w:num w:numId="32">
    <w:abstractNumId w:val="3"/>
  </w:num>
  <w:num w:numId="33">
    <w:abstractNumId w:val="2"/>
  </w:num>
  <w:num w:numId="34">
    <w:abstractNumId w:val="47"/>
  </w:num>
  <w:num w:numId="35">
    <w:abstractNumId w:val="40"/>
  </w:num>
  <w:num w:numId="36">
    <w:abstractNumId w:val="32"/>
  </w:num>
  <w:num w:numId="37">
    <w:abstractNumId w:val="46"/>
  </w:num>
  <w:num w:numId="38">
    <w:abstractNumId w:val="16"/>
  </w:num>
  <w:num w:numId="39">
    <w:abstractNumId w:val="6"/>
  </w:num>
  <w:num w:numId="40">
    <w:abstractNumId w:val="0"/>
  </w:num>
  <w:num w:numId="41">
    <w:abstractNumId w:val="37"/>
  </w:num>
  <w:num w:numId="42">
    <w:abstractNumId w:val="15"/>
  </w:num>
  <w:num w:numId="43">
    <w:abstractNumId w:val="42"/>
  </w:num>
  <w:num w:numId="44">
    <w:abstractNumId w:val="26"/>
  </w:num>
  <w:num w:numId="45">
    <w:abstractNumId w:val="36"/>
  </w:num>
  <w:num w:numId="46">
    <w:abstractNumId w:val="7"/>
  </w:num>
  <w:num w:numId="47">
    <w:abstractNumId w:val="3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2A1D"/>
    <w:rsid w:val="00003622"/>
    <w:rsid w:val="000039BA"/>
    <w:rsid w:val="00003DE0"/>
    <w:rsid w:val="000048A4"/>
    <w:rsid w:val="00004A78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47A3"/>
    <w:rsid w:val="000202D3"/>
    <w:rsid w:val="00021D80"/>
    <w:rsid w:val="0002315B"/>
    <w:rsid w:val="00023861"/>
    <w:rsid w:val="000258A6"/>
    <w:rsid w:val="000265B7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2643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0C6"/>
    <w:rsid w:val="00074FB0"/>
    <w:rsid w:val="00075C84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B102B"/>
    <w:rsid w:val="000B2D59"/>
    <w:rsid w:val="000B3B7F"/>
    <w:rsid w:val="000B510C"/>
    <w:rsid w:val="000B5815"/>
    <w:rsid w:val="000B743C"/>
    <w:rsid w:val="000B7F42"/>
    <w:rsid w:val="000C020E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7479"/>
    <w:rsid w:val="000E00B3"/>
    <w:rsid w:val="000E13C2"/>
    <w:rsid w:val="000E1994"/>
    <w:rsid w:val="000E2802"/>
    <w:rsid w:val="000E775F"/>
    <w:rsid w:val="000E7E00"/>
    <w:rsid w:val="000F088A"/>
    <w:rsid w:val="000F1B0D"/>
    <w:rsid w:val="000F1ECF"/>
    <w:rsid w:val="000F354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C6E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4A9A"/>
    <w:rsid w:val="00145535"/>
    <w:rsid w:val="00146569"/>
    <w:rsid w:val="001472C6"/>
    <w:rsid w:val="001479B1"/>
    <w:rsid w:val="00147A75"/>
    <w:rsid w:val="0015146B"/>
    <w:rsid w:val="00151716"/>
    <w:rsid w:val="001553E9"/>
    <w:rsid w:val="001556CF"/>
    <w:rsid w:val="0015633D"/>
    <w:rsid w:val="00156A8A"/>
    <w:rsid w:val="001578F9"/>
    <w:rsid w:val="001611DA"/>
    <w:rsid w:val="0016263D"/>
    <w:rsid w:val="00164E41"/>
    <w:rsid w:val="0017334D"/>
    <w:rsid w:val="001738E6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D6305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5337"/>
    <w:rsid w:val="001F642D"/>
    <w:rsid w:val="002012DC"/>
    <w:rsid w:val="00201BC0"/>
    <w:rsid w:val="00202F82"/>
    <w:rsid w:val="00203833"/>
    <w:rsid w:val="00205616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614C"/>
    <w:rsid w:val="002367D0"/>
    <w:rsid w:val="0024263A"/>
    <w:rsid w:val="00242AC5"/>
    <w:rsid w:val="00242B58"/>
    <w:rsid w:val="00243D38"/>
    <w:rsid w:val="00246074"/>
    <w:rsid w:val="002478B4"/>
    <w:rsid w:val="002508E4"/>
    <w:rsid w:val="00250EEF"/>
    <w:rsid w:val="00251777"/>
    <w:rsid w:val="00252C86"/>
    <w:rsid w:val="00253134"/>
    <w:rsid w:val="0025333A"/>
    <w:rsid w:val="00253A46"/>
    <w:rsid w:val="00255FDE"/>
    <w:rsid w:val="00260DDF"/>
    <w:rsid w:val="0026176A"/>
    <w:rsid w:val="00261965"/>
    <w:rsid w:val="00261D35"/>
    <w:rsid w:val="0026338A"/>
    <w:rsid w:val="00266601"/>
    <w:rsid w:val="0026771E"/>
    <w:rsid w:val="00270464"/>
    <w:rsid w:val="00271F18"/>
    <w:rsid w:val="002735DB"/>
    <w:rsid w:val="00273EE4"/>
    <w:rsid w:val="002741F0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324"/>
    <w:rsid w:val="002977C5"/>
    <w:rsid w:val="002A0910"/>
    <w:rsid w:val="002A0A75"/>
    <w:rsid w:val="002A133B"/>
    <w:rsid w:val="002A1A3C"/>
    <w:rsid w:val="002A21CB"/>
    <w:rsid w:val="002A2C97"/>
    <w:rsid w:val="002A3A73"/>
    <w:rsid w:val="002A3E3C"/>
    <w:rsid w:val="002A5139"/>
    <w:rsid w:val="002A626D"/>
    <w:rsid w:val="002A64F3"/>
    <w:rsid w:val="002A676B"/>
    <w:rsid w:val="002A68DE"/>
    <w:rsid w:val="002A760A"/>
    <w:rsid w:val="002B0ADC"/>
    <w:rsid w:val="002B2F8E"/>
    <w:rsid w:val="002B4809"/>
    <w:rsid w:val="002B7964"/>
    <w:rsid w:val="002C0697"/>
    <w:rsid w:val="002C07A1"/>
    <w:rsid w:val="002C0D0E"/>
    <w:rsid w:val="002C0E19"/>
    <w:rsid w:val="002C130B"/>
    <w:rsid w:val="002C163C"/>
    <w:rsid w:val="002C28A3"/>
    <w:rsid w:val="002C4D54"/>
    <w:rsid w:val="002C570F"/>
    <w:rsid w:val="002C615C"/>
    <w:rsid w:val="002C7D5D"/>
    <w:rsid w:val="002D0950"/>
    <w:rsid w:val="002D0A7C"/>
    <w:rsid w:val="002D0BDC"/>
    <w:rsid w:val="002D406D"/>
    <w:rsid w:val="002D5206"/>
    <w:rsid w:val="002D558E"/>
    <w:rsid w:val="002D5CDA"/>
    <w:rsid w:val="002D6B6C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6D2E"/>
    <w:rsid w:val="00306F85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37EA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165"/>
    <w:rsid w:val="0038029A"/>
    <w:rsid w:val="00381050"/>
    <w:rsid w:val="0038312F"/>
    <w:rsid w:val="00383B7F"/>
    <w:rsid w:val="00384CC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2208"/>
    <w:rsid w:val="003B2F7A"/>
    <w:rsid w:val="003B4841"/>
    <w:rsid w:val="003B49A7"/>
    <w:rsid w:val="003B60E6"/>
    <w:rsid w:val="003B6341"/>
    <w:rsid w:val="003C1C76"/>
    <w:rsid w:val="003C405C"/>
    <w:rsid w:val="003C4E6C"/>
    <w:rsid w:val="003C7E0E"/>
    <w:rsid w:val="003D262D"/>
    <w:rsid w:val="003D31F0"/>
    <w:rsid w:val="003D57E2"/>
    <w:rsid w:val="003D5BE5"/>
    <w:rsid w:val="003E3655"/>
    <w:rsid w:val="003E52B3"/>
    <w:rsid w:val="003E642D"/>
    <w:rsid w:val="003E7CE9"/>
    <w:rsid w:val="003F31BB"/>
    <w:rsid w:val="003F37D7"/>
    <w:rsid w:val="003F3E24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CED"/>
    <w:rsid w:val="00422818"/>
    <w:rsid w:val="00422A77"/>
    <w:rsid w:val="00423672"/>
    <w:rsid w:val="004260B7"/>
    <w:rsid w:val="00430766"/>
    <w:rsid w:val="00431406"/>
    <w:rsid w:val="00432824"/>
    <w:rsid w:val="00432A4B"/>
    <w:rsid w:val="00432BAA"/>
    <w:rsid w:val="004332C6"/>
    <w:rsid w:val="004335AE"/>
    <w:rsid w:val="0043497E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43C1"/>
    <w:rsid w:val="00454781"/>
    <w:rsid w:val="00455507"/>
    <w:rsid w:val="00455539"/>
    <w:rsid w:val="00456944"/>
    <w:rsid w:val="00457382"/>
    <w:rsid w:val="00460BE9"/>
    <w:rsid w:val="00461248"/>
    <w:rsid w:val="00461983"/>
    <w:rsid w:val="004713B7"/>
    <w:rsid w:val="00471C93"/>
    <w:rsid w:val="00471D01"/>
    <w:rsid w:val="00475A67"/>
    <w:rsid w:val="0048193B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A6D"/>
    <w:rsid w:val="00493BA6"/>
    <w:rsid w:val="00495C2C"/>
    <w:rsid w:val="00496580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A7B23"/>
    <w:rsid w:val="004B0D13"/>
    <w:rsid w:val="004B1030"/>
    <w:rsid w:val="004B12F7"/>
    <w:rsid w:val="004B1960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6949"/>
    <w:rsid w:val="004C747D"/>
    <w:rsid w:val="004C7E2F"/>
    <w:rsid w:val="004D0C2D"/>
    <w:rsid w:val="004D1958"/>
    <w:rsid w:val="004D4DCA"/>
    <w:rsid w:val="004D519C"/>
    <w:rsid w:val="004D5645"/>
    <w:rsid w:val="004D695D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07F"/>
    <w:rsid w:val="004F1539"/>
    <w:rsid w:val="004F2537"/>
    <w:rsid w:val="004F4283"/>
    <w:rsid w:val="004F46E6"/>
    <w:rsid w:val="004F6D88"/>
    <w:rsid w:val="00500C90"/>
    <w:rsid w:val="0050342B"/>
    <w:rsid w:val="00505A1F"/>
    <w:rsid w:val="00505B8A"/>
    <w:rsid w:val="00505F82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40A92"/>
    <w:rsid w:val="0054297A"/>
    <w:rsid w:val="00545CD4"/>
    <w:rsid w:val="00546BA6"/>
    <w:rsid w:val="0055282A"/>
    <w:rsid w:val="005530DB"/>
    <w:rsid w:val="005535C8"/>
    <w:rsid w:val="00553915"/>
    <w:rsid w:val="00553C7D"/>
    <w:rsid w:val="00554D6D"/>
    <w:rsid w:val="0055573F"/>
    <w:rsid w:val="00555E66"/>
    <w:rsid w:val="00561420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5A53"/>
    <w:rsid w:val="00586823"/>
    <w:rsid w:val="00592ED5"/>
    <w:rsid w:val="00595B7E"/>
    <w:rsid w:val="005976A0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4E0"/>
    <w:rsid w:val="005A7A52"/>
    <w:rsid w:val="005B028D"/>
    <w:rsid w:val="005B0C2A"/>
    <w:rsid w:val="005B2298"/>
    <w:rsid w:val="005B7BC6"/>
    <w:rsid w:val="005C03A2"/>
    <w:rsid w:val="005C2FBD"/>
    <w:rsid w:val="005C2FEF"/>
    <w:rsid w:val="005C4582"/>
    <w:rsid w:val="005C5A9F"/>
    <w:rsid w:val="005C5DF5"/>
    <w:rsid w:val="005C63E8"/>
    <w:rsid w:val="005D1616"/>
    <w:rsid w:val="005D1C90"/>
    <w:rsid w:val="005D354E"/>
    <w:rsid w:val="005D361D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5481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A9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5D7B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BE6"/>
    <w:rsid w:val="0066636A"/>
    <w:rsid w:val="0066664D"/>
    <w:rsid w:val="006700AB"/>
    <w:rsid w:val="00671ACA"/>
    <w:rsid w:val="00672589"/>
    <w:rsid w:val="00673164"/>
    <w:rsid w:val="006736DD"/>
    <w:rsid w:val="006738A2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33E7"/>
    <w:rsid w:val="00694275"/>
    <w:rsid w:val="006952AB"/>
    <w:rsid w:val="00695CA3"/>
    <w:rsid w:val="006A165A"/>
    <w:rsid w:val="006A1869"/>
    <w:rsid w:val="006A3A8D"/>
    <w:rsid w:val="006A3FDF"/>
    <w:rsid w:val="006A442D"/>
    <w:rsid w:val="006A6303"/>
    <w:rsid w:val="006A7803"/>
    <w:rsid w:val="006A7AEC"/>
    <w:rsid w:val="006B307E"/>
    <w:rsid w:val="006C070B"/>
    <w:rsid w:val="006C1DD4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2CEC"/>
    <w:rsid w:val="006F450E"/>
    <w:rsid w:val="006F4EA3"/>
    <w:rsid w:val="006F4ED0"/>
    <w:rsid w:val="006F53E6"/>
    <w:rsid w:val="006F5FB8"/>
    <w:rsid w:val="007010FC"/>
    <w:rsid w:val="00701A6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07515"/>
    <w:rsid w:val="00710FC3"/>
    <w:rsid w:val="00713321"/>
    <w:rsid w:val="00714FCA"/>
    <w:rsid w:val="00715D9C"/>
    <w:rsid w:val="00716013"/>
    <w:rsid w:val="007179BC"/>
    <w:rsid w:val="007209E5"/>
    <w:rsid w:val="007216E2"/>
    <w:rsid w:val="00722CDA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CB0"/>
    <w:rsid w:val="00746F31"/>
    <w:rsid w:val="0074738A"/>
    <w:rsid w:val="00750FFD"/>
    <w:rsid w:val="00753788"/>
    <w:rsid w:val="00755CB0"/>
    <w:rsid w:val="00755FB6"/>
    <w:rsid w:val="00757A1D"/>
    <w:rsid w:val="007603F6"/>
    <w:rsid w:val="00761A56"/>
    <w:rsid w:val="007622B4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A00A9"/>
    <w:rsid w:val="007A289A"/>
    <w:rsid w:val="007A45BD"/>
    <w:rsid w:val="007A465F"/>
    <w:rsid w:val="007B1DE4"/>
    <w:rsid w:val="007B51E5"/>
    <w:rsid w:val="007B7429"/>
    <w:rsid w:val="007B7E26"/>
    <w:rsid w:val="007C0B1D"/>
    <w:rsid w:val="007C115D"/>
    <w:rsid w:val="007C37BB"/>
    <w:rsid w:val="007C40E2"/>
    <w:rsid w:val="007C4183"/>
    <w:rsid w:val="007C4F67"/>
    <w:rsid w:val="007C5B16"/>
    <w:rsid w:val="007C611B"/>
    <w:rsid w:val="007C75AF"/>
    <w:rsid w:val="007C764A"/>
    <w:rsid w:val="007C7E32"/>
    <w:rsid w:val="007D0AA0"/>
    <w:rsid w:val="007D1A17"/>
    <w:rsid w:val="007D1C69"/>
    <w:rsid w:val="007D2166"/>
    <w:rsid w:val="007D33B2"/>
    <w:rsid w:val="007D4D97"/>
    <w:rsid w:val="007D6AE6"/>
    <w:rsid w:val="007D6BD5"/>
    <w:rsid w:val="007E0949"/>
    <w:rsid w:val="007E0F15"/>
    <w:rsid w:val="007E1DF1"/>
    <w:rsid w:val="007E3B7C"/>
    <w:rsid w:val="007E3D3D"/>
    <w:rsid w:val="007E4C90"/>
    <w:rsid w:val="007E4F0D"/>
    <w:rsid w:val="007E532A"/>
    <w:rsid w:val="007E5B61"/>
    <w:rsid w:val="007E627D"/>
    <w:rsid w:val="007F0A05"/>
    <w:rsid w:val="007F1BA7"/>
    <w:rsid w:val="007F3E26"/>
    <w:rsid w:val="007F4DD6"/>
    <w:rsid w:val="007F5F2C"/>
    <w:rsid w:val="007F6282"/>
    <w:rsid w:val="008000EC"/>
    <w:rsid w:val="00801AF4"/>
    <w:rsid w:val="0080409B"/>
    <w:rsid w:val="00804B5C"/>
    <w:rsid w:val="0081109E"/>
    <w:rsid w:val="00811C8A"/>
    <w:rsid w:val="00811DD4"/>
    <w:rsid w:val="00812A63"/>
    <w:rsid w:val="00812F39"/>
    <w:rsid w:val="00816D19"/>
    <w:rsid w:val="00817484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8F2"/>
    <w:rsid w:val="0083771E"/>
    <w:rsid w:val="00841023"/>
    <w:rsid w:val="00843B02"/>
    <w:rsid w:val="0084560A"/>
    <w:rsid w:val="00845C80"/>
    <w:rsid w:val="00845E4C"/>
    <w:rsid w:val="00850CF6"/>
    <w:rsid w:val="008556FC"/>
    <w:rsid w:val="0085588F"/>
    <w:rsid w:val="008578D9"/>
    <w:rsid w:val="00860EF2"/>
    <w:rsid w:val="0086314F"/>
    <w:rsid w:val="00866D36"/>
    <w:rsid w:val="008721F4"/>
    <w:rsid w:val="008724C6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3CAD"/>
    <w:rsid w:val="0089464B"/>
    <w:rsid w:val="00895650"/>
    <w:rsid w:val="008A0ADB"/>
    <w:rsid w:val="008A0ADF"/>
    <w:rsid w:val="008A1026"/>
    <w:rsid w:val="008A33A0"/>
    <w:rsid w:val="008A40DA"/>
    <w:rsid w:val="008A45C6"/>
    <w:rsid w:val="008A47B2"/>
    <w:rsid w:val="008A5A22"/>
    <w:rsid w:val="008B00ED"/>
    <w:rsid w:val="008B0CA0"/>
    <w:rsid w:val="008B3257"/>
    <w:rsid w:val="008B5564"/>
    <w:rsid w:val="008B5B06"/>
    <w:rsid w:val="008B7A73"/>
    <w:rsid w:val="008C10D0"/>
    <w:rsid w:val="008C244D"/>
    <w:rsid w:val="008C3334"/>
    <w:rsid w:val="008C4C6F"/>
    <w:rsid w:val="008C5743"/>
    <w:rsid w:val="008C636A"/>
    <w:rsid w:val="008C68B2"/>
    <w:rsid w:val="008C740E"/>
    <w:rsid w:val="008D043E"/>
    <w:rsid w:val="008D07BA"/>
    <w:rsid w:val="008D136F"/>
    <w:rsid w:val="008D16B0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F1778"/>
    <w:rsid w:val="008F20AC"/>
    <w:rsid w:val="008F2A19"/>
    <w:rsid w:val="008F35D8"/>
    <w:rsid w:val="008F48EB"/>
    <w:rsid w:val="008F4E93"/>
    <w:rsid w:val="008F5DAC"/>
    <w:rsid w:val="008F6107"/>
    <w:rsid w:val="008F67D3"/>
    <w:rsid w:val="008F6EB3"/>
    <w:rsid w:val="008F71CF"/>
    <w:rsid w:val="008F751F"/>
    <w:rsid w:val="008F7DF0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6F20"/>
    <w:rsid w:val="00917699"/>
    <w:rsid w:val="00922476"/>
    <w:rsid w:val="009224E8"/>
    <w:rsid w:val="00923F46"/>
    <w:rsid w:val="00924A85"/>
    <w:rsid w:val="009250E6"/>
    <w:rsid w:val="009258C3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53E"/>
    <w:rsid w:val="009426DB"/>
    <w:rsid w:val="00943033"/>
    <w:rsid w:val="0094343C"/>
    <w:rsid w:val="00943A4A"/>
    <w:rsid w:val="00944A46"/>
    <w:rsid w:val="00946908"/>
    <w:rsid w:val="00950223"/>
    <w:rsid w:val="00952D3D"/>
    <w:rsid w:val="00954EE4"/>
    <w:rsid w:val="00955009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26F8"/>
    <w:rsid w:val="009731E2"/>
    <w:rsid w:val="00975B05"/>
    <w:rsid w:val="009827F3"/>
    <w:rsid w:val="009831A1"/>
    <w:rsid w:val="009832CB"/>
    <w:rsid w:val="009850D6"/>
    <w:rsid w:val="00985421"/>
    <w:rsid w:val="0098587D"/>
    <w:rsid w:val="00987305"/>
    <w:rsid w:val="00990BD6"/>
    <w:rsid w:val="00992ACC"/>
    <w:rsid w:val="009935B0"/>
    <w:rsid w:val="00995071"/>
    <w:rsid w:val="0099712A"/>
    <w:rsid w:val="009A09D1"/>
    <w:rsid w:val="009A154F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77A7"/>
    <w:rsid w:val="009D0657"/>
    <w:rsid w:val="009D09B6"/>
    <w:rsid w:val="009D1203"/>
    <w:rsid w:val="009D1510"/>
    <w:rsid w:val="009D17AD"/>
    <w:rsid w:val="009D2A7B"/>
    <w:rsid w:val="009D6293"/>
    <w:rsid w:val="009D6521"/>
    <w:rsid w:val="009E05AF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577"/>
    <w:rsid w:val="00A44C78"/>
    <w:rsid w:val="00A44F47"/>
    <w:rsid w:val="00A457E3"/>
    <w:rsid w:val="00A478B4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63E5"/>
    <w:rsid w:val="00A97E41"/>
    <w:rsid w:val="00AA19C0"/>
    <w:rsid w:val="00AA57B5"/>
    <w:rsid w:val="00AA619F"/>
    <w:rsid w:val="00AB0193"/>
    <w:rsid w:val="00AB0A18"/>
    <w:rsid w:val="00AB40D6"/>
    <w:rsid w:val="00AB44F1"/>
    <w:rsid w:val="00AB61EA"/>
    <w:rsid w:val="00AB71FE"/>
    <w:rsid w:val="00AB72E6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5B1F"/>
    <w:rsid w:val="00B063F2"/>
    <w:rsid w:val="00B06EA8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50B2"/>
    <w:rsid w:val="00B36A2A"/>
    <w:rsid w:val="00B36B80"/>
    <w:rsid w:val="00B36C18"/>
    <w:rsid w:val="00B37845"/>
    <w:rsid w:val="00B37D53"/>
    <w:rsid w:val="00B44371"/>
    <w:rsid w:val="00B44842"/>
    <w:rsid w:val="00B451EC"/>
    <w:rsid w:val="00B4523C"/>
    <w:rsid w:val="00B53508"/>
    <w:rsid w:val="00B53F01"/>
    <w:rsid w:val="00B55D5E"/>
    <w:rsid w:val="00B55ED0"/>
    <w:rsid w:val="00B563FF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02A5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2577"/>
    <w:rsid w:val="00B92889"/>
    <w:rsid w:val="00B94696"/>
    <w:rsid w:val="00B97CE5"/>
    <w:rsid w:val="00BA1E05"/>
    <w:rsid w:val="00BA49FD"/>
    <w:rsid w:val="00BA5E56"/>
    <w:rsid w:val="00BA652D"/>
    <w:rsid w:val="00BB10EE"/>
    <w:rsid w:val="00BB147F"/>
    <w:rsid w:val="00BB4A14"/>
    <w:rsid w:val="00BB4D58"/>
    <w:rsid w:val="00BB51D6"/>
    <w:rsid w:val="00BB55DA"/>
    <w:rsid w:val="00BB5A76"/>
    <w:rsid w:val="00BB6DC9"/>
    <w:rsid w:val="00BB70C4"/>
    <w:rsid w:val="00BB736A"/>
    <w:rsid w:val="00BB7617"/>
    <w:rsid w:val="00BB79A5"/>
    <w:rsid w:val="00BC3CE1"/>
    <w:rsid w:val="00BC3DDA"/>
    <w:rsid w:val="00BC42F4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2C0E"/>
    <w:rsid w:val="00BF4707"/>
    <w:rsid w:val="00BF474F"/>
    <w:rsid w:val="00BF4AAB"/>
    <w:rsid w:val="00BF54E2"/>
    <w:rsid w:val="00BF7FE9"/>
    <w:rsid w:val="00C00505"/>
    <w:rsid w:val="00C043B2"/>
    <w:rsid w:val="00C11360"/>
    <w:rsid w:val="00C11CBE"/>
    <w:rsid w:val="00C13317"/>
    <w:rsid w:val="00C1544F"/>
    <w:rsid w:val="00C160B1"/>
    <w:rsid w:val="00C16427"/>
    <w:rsid w:val="00C2266B"/>
    <w:rsid w:val="00C23339"/>
    <w:rsid w:val="00C23634"/>
    <w:rsid w:val="00C24128"/>
    <w:rsid w:val="00C24342"/>
    <w:rsid w:val="00C24FE9"/>
    <w:rsid w:val="00C26105"/>
    <w:rsid w:val="00C2646B"/>
    <w:rsid w:val="00C266F8"/>
    <w:rsid w:val="00C27DD1"/>
    <w:rsid w:val="00C27E8F"/>
    <w:rsid w:val="00C30E45"/>
    <w:rsid w:val="00C3353B"/>
    <w:rsid w:val="00C3501E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056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5CDD"/>
    <w:rsid w:val="00C86223"/>
    <w:rsid w:val="00C8643E"/>
    <w:rsid w:val="00C86E15"/>
    <w:rsid w:val="00C87137"/>
    <w:rsid w:val="00C87A91"/>
    <w:rsid w:val="00C945B5"/>
    <w:rsid w:val="00C96C1B"/>
    <w:rsid w:val="00CA07B4"/>
    <w:rsid w:val="00CA1305"/>
    <w:rsid w:val="00CA1D16"/>
    <w:rsid w:val="00CA2793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908"/>
    <w:rsid w:val="00CC0C3D"/>
    <w:rsid w:val="00CC1706"/>
    <w:rsid w:val="00CC4D1B"/>
    <w:rsid w:val="00CC5626"/>
    <w:rsid w:val="00CC562C"/>
    <w:rsid w:val="00CD24AC"/>
    <w:rsid w:val="00CD32AD"/>
    <w:rsid w:val="00CD4DE4"/>
    <w:rsid w:val="00CD4FE2"/>
    <w:rsid w:val="00CD5645"/>
    <w:rsid w:val="00CE0322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B28"/>
    <w:rsid w:val="00D01AE1"/>
    <w:rsid w:val="00D027CB"/>
    <w:rsid w:val="00D02A1D"/>
    <w:rsid w:val="00D04A00"/>
    <w:rsid w:val="00D0644E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980"/>
    <w:rsid w:val="00D22E57"/>
    <w:rsid w:val="00D2427E"/>
    <w:rsid w:val="00D251A1"/>
    <w:rsid w:val="00D25866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5AE2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34A4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B00E7"/>
    <w:rsid w:val="00DB0546"/>
    <w:rsid w:val="00DB191C"/>
    <w:rsid w:val="00DB268C"/>
    <w:rsid w:val="00DB2BC0"/>
    <w:rsid w:val="00DB2CC0"/>
    <w:rsid w:val="00DB41B0"/>
    <w:rsid w:val="00DB4A00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3C75"/>
    <w:rsid w:val="00DF4D78"/>
    <w:rsid w:val="00DF5512"/>
    <w:rsid w:val="00DF7D69"/>
    <w:rsid w:val="00E00815"/>
    <w:rsid w:val="00E0108C"/>
    <w:rsid w:val="00E0240D"/>
    <w:rsid w:val="00E028D9"/>
    <w:rsid w:val="00E04E07"/>
    <w:rsid w:val="00E059D0"/>
    <w:rsid w:val="00E10385"/>
    <w:rsid w:val="00E1177C"/>
    <w:rsid w:val="00E11FE4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345C"/>
    <w:rsid w:val="00E344EA"/>
    <w:rsid w:val="00E346D7"/>
    <w:rsid w:val="00E35665"/>
    <w:rsid w:val="00E35E43"/>
    <w:rsid w:val="00E37FA5"/>
    <w:rsid w:val="00E4081F"/>
    <w:rsid w:val="00E4088D"/>
    <w:rsid w:val="00E429FF"/>
    <w:rsid w:val="00E439E2"/>
    <w:rsid w:val="00E443F1"/>
    <w:rsid w:val="00E45E98"/>
    <w:rsid w:val="00E46185"/>
    <w:rsid w:val="00E46448"/>
    <w:rsid w:val="00E47B86"/>
    <w:rsid w:val="00E50772"/>
    <w:rsid w:val="00E50DDD"/>
    <w:rsid w:val="00E51C07"/>
    <w:rsid w:val="00E533AB"/>
    <w:rsid w:val="00E54A1E"/>
    <w:rsid w:val="00E56E9D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7284"/>
    <w:rsid w:val="00E877B0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C15FD"/>
    <w:rsid w:val="00EC1C83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2C80"/>
    <w:rsid w:val="00EF400E"/>
    <w:rsid w:val="00EF4C46"/>
    <w:rsid w:val="00EF5870"/>
    <w:rsid w:val="00EF7E95"/>
    <w:rsid w:val="00F00CA7"/>
    <w:rsid w:val="00F00FB1"/>
    <w:rsid w:val="00F011DB"/>
    <w:rsid w:val="00F030CA"/>
    <w:rsid w:val="00F03729"/>
    <w:rsid w:val="00F06C84"/>
    <w:rsid w:val="00F06E94"/>
    <w:rsid w:val="00F12049"/>
    <w:rsid w:val="00F125E5"/>
    <w:rsid w:val="00F12DE1"/>
    <w:rsid w:val="00F13493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3B10"/>
    <w:rsid w:val="00F2554C"/>
    <w:rsid w:val="00F266BD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20A4"/>
    <w:rsid w:val="00F52AEA"/>
    <w:rsid w:val="00F53658"/>
    <w:rsid w:val="00F549DB"/>
    <w:rsid w:val="00F558CD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7507"/>
    <w:rsid w:val="00F90601"/>
    <w:rsid w:val="00F91C52"/>
    <w:rsid w:val="00F947D7"/>
    <w:rsid w:val="00F94EC0"/>
    <w:rsid w:val="00F956D4"/>
    <w:rsid w:val="00F968BB"/>
    <w:rsid w:val="00F97F09"/>
    <w:rsid w:val="00FA0681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5D9"/>
    <w:rsid w:val="00FB296F"/>
    <w:rsid w:val="00FB320A"/>
    <w:rsid w:val="00FB3585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683B"/>
    <w:rsid w:val="00FE1CA0"/>
    <w:rsid w:val="00FE41D1"/>
    <w:rsid w:val="00FE48E6"/>
    <w:rsid w:val="00FE4E89"/>
    <w:rsid w:val="00FE5C14"/>
    <w:rsid w:val="00FE62A7"/>
    <w:rsid w:val="00FE62B1"/>
    <w:rsid w:val="00FE745E"/>
    <w:rsid w:val="00FF274F"/>
    <w:rsid w:val="00FF3C0B"/>
    <w:rsid w:val="00FF5807"/>
    <w:rsid w:val="00FF61C8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p.com" TargetMode="External"/><Relationship Id="rId18" Type="http://schemas.openxmlformats.org/officeDocument/2006/relationships/hyperlink" Target="http://www.MyFamilyHealth.com" TargetMode="External"/><Relationship Id="rId26" Type="http://schemas.openxmlformats.org/officeDocument/2006/relationships/hyperlink" Target="http://www.statschippac.com" TargetMode="External"/><Relationship Id="rId39" Type="http://schemas.openxmlformats.org/officeDocument/2006/relationships/hyperlink" Target="http://www.mimos.my/aid2011/" TargetMode="External"/><Relationship Id="rId3" Type="http://schemas.openxmlformats.org/officeDocument/2006/relationships/styles" Target="styles.xml"/><Relationship Id="rId21" Type="http://schemas.openxmlformats.org/officeDocument/2006/relationships/hyperlink" Target="http://silyeek-tech.blogspot.com/2010/01/asis-pcb-advance-stencil-inspection.html" TargetMode="External"/><Relationship Id="rId34" Type="http://schemas.openxmlformats.org/officeDocument/2006/relationships/hyperlink" Target="http://silyeek-tech.blogspot.com/2007/04/adaline-tdl-neural-network-simulation.html" TargetMode="External"/><Relationship Id="rId42" Type="http://schemas.openxmlformats.org/officeDocument/2006/relationships/hyperlink" Target="http://www.mimos.my/mjcai2011/index.html" TargetMode="External"/><Relationship Id="rId47" Type="http://schemas.openxmlformats.org/officeDocument/2006/relationships/hyperlink" Target="http://1.bp.blogspot.com/_7T9futV5fRc/S4opyexbyaI/AAAAAAAABFo/lSGX-p8A8D0/s1600-h/mdec-step-to-pitch.jpg" TargetMode="External"/><Relationship Id="rId50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://silyeek-tech.blogspot.com/2006/03/dynamic-bandwidth-allocation.html" TargetMode="External"/><Relationship Id="rId17" Type="http://schemas.openxmlformats.org/officeDocument/2006/relationships/hyperlink" Target="file:///C:\RESEARHER\www.techeye2u.com" TargetMode="External"/><Relationship Id="rId25" Type="http://schemas.openxmlformats.org/officeDocument/2006/relationships/hyperlink" Target="http://silyeek-tech.blogspot.com/2010/01/szis-super-zoom-inspection-system.html" TargetMode="External"/><Relationship Id="rId33" Type="http://schemas.openxmlformats.org/officeDocument/2006/relationships/hyperlink" Target="http://silyeek-tech.blogspot.com/2008/11/genetic-algorithm-ga-in-solving-multi.html" TargetMode="External"/><Relationship Id="rId38" Type="http://schemas.openxmlformats.org/officeDocument/2006/relationships/hyperlink" Target="http://ktw.mimos.my/ktw2012/" TargetMode="External"/><Relationship Id="rId46" Type="http://schemas.openxmlformats.org/officeDocument/2006/relationships/hyperlink" Target="http://3.bp.blogspot.com/_7T9futV5fRc/S4opyqUgLTI/AAAAAAAABFw/_mI4m2bFAng/s1600-h/cradle-biz-plan-clinic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mos.my/technology-thrust-areas/knowledge-technology/achievements5/" TargetMode="External"/><Relationship Id="rId20" Type="http://schemas.openxmlformats.org/officeDocument/2006/relationships/hyperlink" Target="http://www.cradle.com.my/cms/index.jsp" TargetMode="External"/><Relationship Id="rId29" Type="http://schemas.openxmlformats.org/officeDocument/2006/relationships/hyperlink" Target="http://silyeek-tech.blogspot.com/2010/01/robotic-eye-inside-pipe-reip.html" TargetMode="External"/><Relationship Id="rId41" Type="http://schemas.openxmlformats.org/officeDocument/2006/relationships/hyperlink" Target="http://www.mimos.my/stake20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lyeek-tech.blogspot.com/2006/03/dynamic-cardiac-mechanics-based-on.html" TargetMode="External"/><Relationship Id="rId24" Type="http://schemas.openxmlformats.org/officeDocument/2006/relationships/hyperlink" Target="http://www.ocular.com.my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://silyeek-tech.blogspot.com/2006/03/dynamic-bandwidth-allocation.html" TargetMode="External"/><Relationship Id="rId40" Type="http://schemas.openxmlformats.org/officeDocument/2006/relationships/hyperlink" Target="http://www.mimos.my/mjcai2011" TargetMode="External"/><Relationship Id="rId45" Type="http://schemas.openxmlformats.org/officeDocument/2006/relationships/hyperlink" Target="http://www.mimos.my/aiw2011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mos.my/technology-thrust-areas/knowledge-technology/about-us5/" TargetMode="External"/><Relationship Id="rId23" Type="http://schemas.openxmlformats.org/officeDocument/2006/relationships/hyperlink" Target="http://www.hakko.com.sg/new/www/index.html" TargetMode="External"/><Relationship Id="rId28" Type="http://schemas.openxmlformats.org/officeDocument/2006/relationships/hyperlink" Target="http://www.cradle.com.my/cms/index.jsp" TargetMode="External"/><Relationship Id="rId36" Type="http://schemas.openxmlformats.org/officeDocument/2006/relationships/hyperlink" Target="http://silyeek-tech.blogspot.com/2006/03/ai-8-puzzle-8-puzzle-solver.html" TargetMode="External"/><Relationship Id="rId49" Type="http://schemas.openxmlformats.org/officeDocument/2006/relationships/hyperlink" Target="mailto:cw.bong@mimos.my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ilyeek-tech.blogspot.com/2010/01/electronic-machine-inspection-and.html" TargetMode="External"/><Relationship Id="rId31" Type="http://schemas.openxmlformats.org/officeDocument/2006/relationships/hyperlink" Target="http://www.astro.com.my" TargetMode="External"/><Relationship Id="rId44" Type="http://schemas.openxmlformats.org/officeDocument/2006/relationships/hyperlink" Target="http://www.mimos.my/ait2011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hyeek.com" TargetMode="External"/><Relationship Id="rId14" Type="http://schemas.openxmlformats.org/officeDocument/2006/relationships/hyperlink" Target="file:///C:\RESEARHER\www.mimos.my" TargetMode="External"/><Relationship Id="rId22" Type="http://schemas.openxmlformats.org/officeDocument/2006/relationships/hyperlink" Target="http://www.mdec.my/" TargetMode="External"/><Relationship Id="rId27" Type="http://schemas.openxmlformats.org/officeDocument/2006/relationships/hyperlink" Target="http://silyeek-tech.blogspot.com/2010/01/te-8000-wafer-stencil-inspection-system.html" TargetMode="External"/><Relationship Id="rId30" Type="http://schemas.openxmlformats.org/officeDocument/2006/relationships/hyperlink" Target="http://www.cradle.com.my/cms/index.jsp" TargetMode="External"/><Relationship Id="rId35" Type="http://schemas.openxmlformats.org/officeDocument/2006/relationships/hyperlink" Target="http://silyeek-tech.blogspot.com/2006/03/genetic-algorithm-ga-in-solving.html" TargetMode="External"/><Relationship Id="rId43" Type="http://schemas.openxmlformats.org/officeDocument/2006/relationships/hyperlink" Target="http://www.mimos.my/stake2011/" TargetMode="External"/><Relationship Id="rId48" Type="http://schemas.openxmlformats.org/officeDocument/2006/relationships/hyperlink" Target="https://www.coursera.org/" TargetMode="External"/><Relationship Id="rId8" Type="http://schemas.openxmlformats.org/officeDocument/2006/relationships/hyperlink" Target="mailto:ahyeek@gmail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9890F-6137-4606-8E69-D809062E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4757</Words>
  <Characters>27121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31815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bplim</cp:lastModifiedBy>
  <cp:revision>410</cp:revision>
  <cp:lastPrinted>2012-07-20T02:51:00Z</cp:lastPrinted>
  <dcterms:created xsi:type="dcterms:W3CDTF">2011-07-30T07:01:00Z</dcterms:created>
  <dcterms:modified xsi:type="dcterms:W3CDTF">2013-09-22T09:14:00Z</dcterms:modified>
</cp:coreProperties>
</file>